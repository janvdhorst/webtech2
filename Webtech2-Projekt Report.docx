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09413171"/>
        <w:docPartObj>
          <w:docPartGallery w:val="Cover Pages"/>
          <w:docPartUnique/>
        </w:docPartObj>
      </w:sdtPr>
      <w:sdtEndPr>
        <w:rPr>
          <w:rFonts w:ascii="Arial" w:hAnsi="Arial" w:cs="Arial"/>
          <w:b/>
          <w:bCs/>
          <w:sz w:val="26"/>
          <w:szCs w:val="26"/>
        </w:rPr>
      </w:sdtEndPr>
      <w:sdtContent>
        <w:p w14:paraId="77D49EEA" w14:textId="745FE65D" w:rsidR="00BC4290" w:rsidRDefault="00BC4290">
          <w:pPr>
            <w:rPr>
              <w:rFonts w:hint="eastAsia"/>
            </w:rPr>
          </w:pPr>
          <w:r>
            <w:rPr>
              <w:noProof/>
            </w:rPr>
            <mc:AlternateContent>
              <mc:Choice Requires="wpg">
                <w:drawing>
                  <wp:anchor distT="0" distB="0" distL="114300" distR="114300" simplePos="0" relativeHeight="251662336" behindDoc="0" locked="0" layoutInCell="1" allowOverlap="1" wp14:anchorId="32E15E1C" wp14:editId="0AE42F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6FE43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0372E6" wp14:editId="725BCBB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75947" w14:textId="3540A8B8" w:rsidR="00BC4290" w:rsidRDefault="00BC4290" w:rsidP="00BC4290">
                                <w:pPr>
                                  <w:pStyle w:val="KeinLeerraum"/>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0372E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3AA75947" w14:textId="3540A8B8" w:rsidR="00BC4290" w:rsidRDefault="00BC4290" w:rsidP="00BC4290">
                          <w:pPr>
                            <w:pStyle w:val="KeinLeerraum"/>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A3873F" wp14:editId="0A884C4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8C512" w14:textId="42A7F213" w:rsidR="00BC4290" w:rsidRPr="00BC4290" w:rsidRDefault="00BC4290">
                                <w:pPr>
                                  <w:pStyle w:val="KeinLeerraum"/>
                                  <w:jc w:val="right"/>
                                  <w:rPr>
                                    <w:color w:val="4472C4" w:themeColor="accent1"/>
                                    <w:sz w:val="28"/>
                                    <w:szCs w:val="28"/>
                                    <w:lang w:val="de-DE"/>
                                  </w:rPr>
                                </w:pPr>
                                <w:r>
                                  <w:rPr>
                                    <w:color w:val="4472C4" w:themeColor="accent1"/>
                                    <w:sz w:val="28"/>
                                    <w:szCs w:val="28"/>
                                    <w:lang w:val="de-DE"/>
                                  </w:rPr>
                                  <w:t>Erstellt von</w:t>
                                </w:r>
                              </w:p>
                              <w:sdt>
                                <w:sdtPr>
                                  <w:rPr>
                                    <w:color w:val="595959" w:themeColor="text1" w:themeTint="A6"/>
                                    <w:sz w:val="20"/>
                                    <w:szCs w:val="20"/>
                                    <w:lang w:val="de-DE"/>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6E4D19EE" w14:textId="087BBD55" w:rsidR="00BC4290" w:rsidRPr="00BC4290" w:rsidRDefault="00216D2E">
                                    <w:pPr>
                                      <w:pStyle w:val="KeinLeerraum"/>
                                      <w:jc w:val="right"/>
                                      <w:rPr>
                                        <w:color w:val="595959" w:themeColor="text1" w:themeTint="A6"/>
                                        <w:sz w:val="20"/>
                                        <w:szCs w:val="20"/>
                                        <w:lang w:val="de-DE"/>
                                      </w:rPr>
                                    </w:pPr>
                                    <w:r w:rsidRPr="00216D2E">
                                      <w:rPr>
                                        <w:color w:val="595959" w:themeColor="text1" w:themeTint="A6"/>
                                        <w:sz w:val="20"/>
                                        <w:szCs w:val="20"/>
                                        <w:lang w:val="de-DE"/>
                                      </w:rPr>
                                      <w:t>183843 – Jan van der Horst</w:t>
                                    </w:r>
                                    <w:r w:rsidRPr="00216D2E">
                                      <w:rPr>
                                        <w:color w:val="595959" w:themeColor="text1" w:themeTint="A6"/>
                                        <w:sz w:val="20"/>
                                        <w:szCs w:val="20"/>
                                        <w:lang w:val="de-DE"/>
                                      </w:rPr>
                                      <w:br/>
                                      <w:t>192495 – Daniel Liebenau</w:t>
                                    </w:r>
                                    <w:r w:rsidRPr="00216D2E">
                                      <w:rPr>
                                        <w:color w:val="595959" w:themeColor="text1" w:themeTint="A6"/>
                                        <w:sz w:val="20"/>
                                        <w:szCs w:val="20"/>
                                        <w:lang w:val="de-DE"/>
                                      </w:rPr>
                                      <w:br/>
                                      <w:t>172458</w:t>
                                    </w:r>
                                    <w:r>
                                      <w:rPr>
                                        <w:color w:val="595959" w:themeColor="text1" w:themeTint="A6"/>
                                        <w:sz w:val="20"/>
                                        <w:szCs w:val="20"/>
                                        <w:lang w:val="de-DE"/>
                                      </w:rPr>
                                      <w:t xml:space="preserve"> – Achref</w:t>
                                    </w:r>
                                    <w:r w:rsidR="002F7DDC">
                                      <w:rPr>
                                        <w:color w:val="595959" w:themeColor="text1" w:themeTint="A6"/>
                                        <w:sz w:val="20"/>
                                        <w:szCs w:val="20"/>
                                        <w:lang w:val="de-DE"/>
                                      </w:rPr>
                                      <w:t xml:space="preserve"> Abdelkefi</w:t>
                                    </w:r>
                                    <w:r>
                                      <w:rPr>
                                        <w:color w:val="595959" w:themeColor="text1" w:themeTint="A6"/>
                                        <w:sz w:val="20"/>
                                        <w:szCs w:val="20"/>
                                        <w:lang w:val="de-DE"/>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A3873F"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118C512" w14:textId="42A7F213" w:rsidR="00BC4290" w:rsidRPr="00BC4290" w:rsidRDefault="00BC4290">
                          <w:pPr>
                            <w:pStyle w:val="KeinLeerraum"/>
                            <w:jc w:val="right"/>
                            <w:rPr>
                              <w:color w:val="4472C4" w:themeColor="accent1"/>
                              <w:sz w:val="28"/>
                              <w:szCs w:val="28"/>
                              <w:lang w:val="de-DE"/>
                            </w:rPr>
                          </w:pPr>
                          <w:r>
                            <w:rPr>
                              <w:color w:val="4472C4" w:themeColor="accent1"/>
                              <w:sz w:val="28"/>
                              <w:szCs w:val="28"/>
                              <w:lang w:val="de-DE"/>
                            </w:rPr>
                            <w:t>Erstellt von</w:t>
                          </w:r>
                        </w:p>
                        <w:sdt>
                          <w:sdtPr>
                            <w:rPr>
                              <w:color w:val="595959" w:themeColor="text1" w:themeTint="A6"/>
                              <w:sz w:val="20"/>
                              <w:szCs w:val="20"/>
                              <w:lang w:val="de-DE"/>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6E4D19EE" w14:textId="087BBD55" w:rsidR="00BC4290" w:rsidRPr="00BC4290" w:rsidRDefault="00216D2E">
                              <w:pPr>
                                <w:pStyle w:val="KeinLeerraum"/>
                                <w:jc w:val="right"/>
                                <w:rPr>
                                  <w:color w:val="595959" w:themeColor="text1" w:themeTint="A6"/>
                                  <w:sz w:val="20"/>
                                  <w:szCs w:val="20"/>
                                  <w:lang w:val="de-DE"/>
                                </w:rPr>
                              </w:pPr>
                              <w:r w:rsidRPr="00216D2E">
                                <w:rPr>
                                  <w:color w:val="595959" w:themeColor="text1" w:themeTint="A6"/>
                                  <w:sz w:val="20"/>
                                  <w:szCs w:val="20"/>
                                  <w:lang w:val="de-DE"/>
                                </w:rPr>
                                <w:t>183843 – Jan van der Horst</w:t>
                              </w:r>
                              <w:r w:rsidRPr="00216D2E">
                                <w:rPr>
                                  <w:color w:val="595959" w:themeColor="text1" w:themeTint="A6"/>
                                  <w:sz w:val="20"/>
                                  <w:szCs w:val="20"/>
                                  <w:lang w:val="de-DE"/>
                                </w:rPr>
                                <w:br/>
                                <w:t>192495 – Daniel Liebenau</w:t>
                              </w:r>
                              <w:r w:rsidRPr="00216D2E">
                                <w:rPr>
                                  <w:color w:val="595959" w:themeColor="text1" w:themeTint="A6"/>
                                  <w:sz w:val="20"/>
                                  <w:szCs w:val="20"/>
                                  <w:lang w:val="de-DE"/>
                                </w:rPr>
                                <w:br/>
                                <w:t>172458</w:t>
                              </w:r>
                              <w:r>
                                <w:rPr>
                                  <w:color w:val="595959" w:themeColor="text1" w:themeTint="A6"/>
                                  <w:sz w:val="20"/>
                                  <w:szCs w:val="20"/>
                                  <w:lang w:val="de-DE"/>
                                </w:rPr>
                                <w:t xml:space="preserve"> – Achref</w:t>
                              </w:r>
                              <w:r w:rsidR="002F7DDC">
                                <w:rPr>
                                  <w:color w:val="595959" w:themeColor="text1" w:themeTint="A6"/>
                                  <w:sz w:val="20"/>
                                  <w:szCs w:val="20"/>
                                  <w:lang w:val="de-DE"/>
                                </w:rPr>
                                <w:t xml:space="preserve"> Abdelkefi</w:t>
                              </w:r>
                              <w:r>
                                <w:rPr>
                                  <w:color w:val="595959" w:themeColor="text1" w:themeTint="A6"/>
                                  <w:sz w:val="20"/>
                                  <w:szCs w:val="20"/>
                                  <w:lang w:val="de-DE"/>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E3628A" wp14:editId="13480FB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8A9DD" w14:textId="57F281B2" w:rsidR="00BC4290" w:rsidRDefault="006410D0">
                                <w:pPr>
                                  <w:jc w:val="right"/>
                                  <w:rPr>
                                    <w:rFonts w:hint="eastAsia"/>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290">
                                      <w:rPr>
                                        <w:caps/>
                                        <w:color w:val="4472C4" w:themeColor="accent1"/>
                                        <w:sz w:val="64"/>
                                        <w:szCs w:val="64"/>
                                      </w:rPr>
                                      <w:t>Webtechnogolien 2</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C93410" w14:textId="131241A4" w:rsidR="00BC4290" w:rsidRDefault="00BC4290">
                                    <w:pPr>
                                      <w:jc w:val="right"/>
                                      <w:rPr>
                                        <w:rFonts w:hint="eastAsia"/>
                                        <w:smallCaps/>
                                        <w:color w:val="404040" w:themeColor="text1" w:themeTint="BF"/>
                                        <w:sz w:val="36"/>
                                        <w:szCs w:val="36"/>
                                      </w:rPr>
                                    </w:pPr>
                                    <w:r>
                                      <w:rPr>
                                        <w:color w:val="404040" w:themeColor="text1" w:themeTint="BF"/>
                                        <w:sz w:val="36"/>
                                        <w:szCs w:val="36"/>
                                      </w:rPr>
                                      <w:t>Projekt-Report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E3628A"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EE8A9DD" w14:textId="57F281B2" w:rsidR="00BC4290" w:rsidRDefault="006410D0">
                          <w:pPr>
                            <w:jc w:val="right"/>
                            <w:rPr>
                              <w:rFonts w:hint="eastAsia"/>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290">
                                <w:rPr>
                                  <w:caps/>
                                  <w:color w:val="4472C4" w:themeColor="accent1"/>
                                  <w:sz w:val="64"/>
                                  <w:szCs w:val="64"/>
                                </w:rPr>
                                <w:t>Webtechnogolien 2</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C93410" w14:textId="131241A4" w:rsidR="00BC4290" w:rsidRDefault="00BC4290">
                              <w:pPr>
                                <w:jc w:val="right"/>
                                <w:rPr>
                                  <w:rFonts w:hint="eastAsia"/>
                                  <w:smallCaps/>
                                  <w:color w:val="404040" w:themeColor="text1" w:themeTint="BF"/>
                                  <w:sz w:val="36"/>
                                  <w:szCs w:val="36"/>
                                </w:rPr>
                              </w:pPr>
                              <w:r>
                                <w:rPr>
                                  <w:color w:val="404040" w:themeColor="text1" w:themeTint="BF"/>
                                  <w:sz w:val="36"/>
                                  <w:szCs w:val="36"/>
                                </w:rPr>
                                <w:t>Projekt-Report</w:t>
                              </w:r>
                            </w:p>
                          </w:sdtContent>
                        </w:sdt>
                      </w:txbxContent>
                    </v:textbox>
                    <w10:wrap type="square" anchorx="page" anchory="page"/>
                  </v:shape>
                </w:pict>
              </mc:Fallback>
            </mc:AlternateContent>
          </w:r>
        </w:p>
        <w:p w14:paraId="556B32AC" w14:textId="4E8EBEAF" w:rsidR="00BC4290" w:rsidRDefault="00BC4290">
          <w:pPr>
            <w:rPr>
              <w:rFonts w:ascii="Arial" w:hAnsi="Arial" w:cs="Arial"/>
              <w:b/>
              <w:bCs/>
              <w:sz w:val="26"/>
              <w:szCs w:val="26"/>
            </w:rPr>
          </w:pPr>
          <w:r>
            <w:rPr>
              <w:rFonts w:ascii="Arial" w:hAnsi="Arial" w:cs="Arial"/>
              <w:b/>
              <w:bCs/>
              <w:sz w:val="26"/>
              <w:szCs w:val="26"/>
            </w:rPr>
            <w:br w:type="page"/>
          </w:r>
        </w:p>
      </w:sdtContent>
    </w:sdt>
    <w:p w14:paraId="0DD1D0A0" w14:textId="164D8B87" w:rsidR="006B1122" w:rsidRPr="00721214" w:rsidRDefault="00216D2E" w:rsidP="00B56AB6">
      <w:pPr>
        <w:spacing w:before="240" w:after="283"/>
        <w:jc w:val="both"/>
        <w:rPr>
          <w:rFonts w:ascii="Arial" w:hAnsi="Arial" w:cs="Arial"/>
          <w:b/>
          <w:bCs/>
          <w:sz w:val="26"/>
          <w:szCs w:val="26"/>
        </w:rPr>
      </w:pPr>
      <w:r>
        <w:rPr>
          <w:rFonts w:ascii="Arial" w:hAnsi="Arial" w:cs="Arial"/>
          <w:b/>
          <w:bCs/>
          <w:sz w:val="26"/>
          <w:szCs w:val="26"/>
        </w:rPr>
        <w:lastRenderedPageBreak/>
        <w:t>Übersicht</w:t>
      </w:r>
    </w:p>
    <w:p w14:paraId="57F2BFD1" w14:textId="02C37A63" w:rsidR="009B0D07" w:rsidRDefault="002E32D6" w:rsidP="00B56AB6">
      <w:pPr>
        <w:jc w:val="both"/>
        <w:rPr>
          <w:ins w:id="1" w:author="Daniel Liebenau" w:date="2019-07-02T17:08:00Z"/>
          <w:rFonts w:ascii="Arial" w:hAnsi="Arial" w:cs="Arial"/>
          <w:sz w:val="28"/>
          <w:szCs w:val="28"/>
        </w:rPr>
      </w:pPr>
      <w:r w:rsidRPr="009B0D07">
        <w:rPr>
          <w:rFonts w:ascii="Arial" w:hAnsi="Arial"/>
          <w:sz w:val="28"/>
          <w:rPrChange w:id="2" w:author="Daniel Liebenau" w:date="2019-07-02T17:08:00Z">
            <w:rPr>
              <w:rFonts w:ascii="Arial" w:hAnsi="Arial"/>
              <w:sz w:val="26"/>
            </w:rPr>
          </w:rPrChange>
        </w:rPr>
        <w:t xml:space="preserve">Das Projekt umfasst eine Web-Anwendung, welche </w:t>
      </w:r>
      <w:r w:rsidR="001C5163">
        <w:rPr>
          <w:rFonts w:ascii="Arial" w:hAnsi="Arial"/>
          <w:sz w:val="28"/>
        </w:rPr>
        <w:t>als eine Art Social-Media Plattform für das Austauschen von Nachrichten dient. Es ist möglich, alle Nachrichten ohne vorherige Registrierung einzusehen. Das Hinzufügen von neuen Nachrichten geht jedoch erst nach vorheriger Anmeldung. Ebenfalls können eigene Nachrichten bearbeitet oder entfernt werden.</w:t>
      </w:r>
    </w:p>
    <w:p w14:paraId="16B59955" w14:textId="3C0A4F3B" w:rsidR="006B1122" w:rsidRPr="009B0D07" w:rsidRDefault="002E32D6" w:rsidP="00B56AB6">
      <w:pPr>
        <w:jc w:val="both"/>
        <w:rPr>
          <w:rFonts w:ascii="Arial" w:hAnsi="Arial"/>
          <w:sz w:val="28"/>
          <w:rPrChange w:id="3" w:author="Daniel Liebenau" w:date="2019-07-02T17:08:00Z">
            <w:rPr>
              <w:rFonts w:ascii="Arial" w:hAnsi="Arial"/>
              <w:sz w:val="26"/>
            </w:rPr>
          </w:rPrChange>
        </w:rPr>
      </w:pPr>
      <w:r w:rsidRPr="009B0D07">
        <w:rPr>
          <w:rFonts w:ascii="Arial" w:hAnsi="Arial"/>
          <w:sz w:val="28"/>
          <w:rPrChange w:id="4" w:author="Daniel Liebenau" w:date="2019-07-02T17:08:00Z">
            <w:rPr>
              <w:rFonts w:ascii="Arial" w:hAnsi="Arial"/>
              <w:sz w:val="26"/>
            </w:rPr>
          </w:rPrChange>
        </w:rPr>
        <w:t>Priorität war</w:t>
      </w:r>
      <w:r w:rsidR="001C5163">
        <w:rPr>
          <w:rFonts w:ascii="Arial" w:hAnsi="Arial"/>
          <w:sz w:val="28"/>
        </w:rPr>
        <w:t xml:space="preserve">, neben der Implementierung aller Features, </w:t>
      </w:r>
      <w:r w:rsidRPr="009B0D07">
        <w:rPr>
          <w:rFonts w:ascii="Arial" w:hAnsi="Arial"/>
          <w:sz w:val="28"/>
          <w:rPrChange w:id="5" w:author="Daniel Liebenau" w:date="2019-07-02T17:08:00Z">
            <w:rPr>
              <w:rFonts w:ascii="Arial" w:hAnsi="Arial"/>
              <w:sz w:val="26"/>
            </w:rPr>
          </w:rPrChange>
        </w:rPr>
        <w:t xml:space="preserve">die Navigation übersichtlich zu halten und so eine </w:t>
      </w:r>
      <w:r w:rsidR="001C5163">
        <w:rPr>
          <w:rFonts w:ascii="Arial" w:hAnsi="Arial"/>
          <w:sz w:val="28"/>
        </w:rPr>
        <w:t>b</w:t>
      </w:r>
      <w:r w:rsidRPr="009B0D07">
        <w:rPr>
          <w:rFonts w:ascii="Arial" w:hAnsi="Arial"/>
          <w:sz w:val="28"/>
          <w:rPrChange w:id="6" w:author="Daniel Liebenau" w:date="2019-07-02T17:08:00Z">
            <w:rPr>
              <w:rFonts w:ascii="Arial" w:hAnsi="Arial"/>
              <w:sz w:val="26"/>
            </w:rPr>
          </w:rPrChange>
        </w:rPr>
        <w:t>enutzerfreundliche Umgebung zu schaffen.</w:t>
      </w:r>
    </w:p>
    <w:p w14:paraId="4FC814A4" w14:textId="77777777" w:rsidR="006B1122" w:rsidRPr="009B0D07" w:rsidRDefault="006B1122" w:rsidP="00B56AB6">
      <w:pPr>
        <w:jc w:val="both"/>
        <w:rPr>
          <w:rFonts w:ascii="Arial" w:hAnsi="Arial"/>
          <w:sz w:val="28"/>
          <w:rPrChange w:id="7" w:author="Daniel Liebenau" w:date="2019-07-02T17:08:00Z">
            <w:rPr>
              <w:rFonts w:ascii="Arial" w:hAnsi="Arial"/>
              <w:sz w:val="26"/>
            </w:rPr>
          </w:rPrChange>
        </w:rPr>
      </w:pPr>
    </w:p>
    <w:p w14:paraId="49CCAB59" w14:textId="77777777" w:rsidR="006B1122" w:rsidRPr="009B0D07" w:rsidRDefault="002E32D6" w:rsidP="00B56AB6">
      <w:pPr>
        <w:jc w:val="both"/>
        <w:rPr>
          <w:rFonts w:ascii="Arial" w:hAnsi="Arial"/>
          <w:b/>
          <w:sz w:val="28"/>
          <w:rPrChange w:id="8" w:author="Daniel Liebenau" w:date="2019-07-02T17:08:00Z">
            <w:rPr>
              <w:rFonts w:ascii="Arial" w:hAnsi="Arial"/>
              <w:b/>
              <w:sz w:val="26"/>
            </w:rPr>
          </w:rPrChange>
        </w:rPr>
      </w:pPr>
      <w:r w:rsidRPr="009B0D07">
        <w:rPr>
          <w:rFonts w:ascii="Arial" w:hAnsi="Arial"/>
          <w:b/>
          <w:sz w:val="28"/>
          <w:rPrChange w:id="9" w:author="Daniel Liebenau" w:date="2019-07-02T17:08:00Z">
            <w:rPr>
              <w:rFonts w:ascii="Arial" w:hAnsi="Arial"/>
              <w:b/>
              <w:sz w:val="26"/>
            </w:rPr>
          </w:rPrChange>
        </w:rPr>
        <w:t>Struktur des Projektes</w:t>
      </w:r>
    </w:p>
    <w:p w14:paraId="4BD65205" w14:textId="40FE9CF3" w:rsidR="006B1122" w:rsidRPr="009B0D07" w:rsidRDefault="002E32D6" w:rsidP="00B56AB6">
      <w:pPr>
        <w:jc w:val="both"/>
        <w:rPr>
          <w:rFonts w:ascii="Arial" w:hAnsi="Arial"/>
          <w:sz w:val="28"/>
          <w:rPrChange w:id="10" w:author="Daniel Liebenau" w:date="2019-07-02T17:08:00Z">
            <w:rPr>
              <w:rFonts w:ascii="Arial" w:hAnsi="Arial"/>
              <w:sz w:val="26"/>
            </w:rPr>
          </w:rPrChange>
        </w:rPr>
      </w:pPr>
      <w:r w:rsidRPr="009B0D07">
        <w:rPr>
          <w:rFonts w:ascii="Arial" w:hAnsi="Arial"/>
          <w:sz w:val="28"/>
          <w:rPrChange w:id="11" w:author="Daniel Liebenau" w:date="2019-07-02T17:08:00Z">
            <w:rPr>
              <w:rFonts w:ascii="Arial" w:hAnsi="Arial"/>
              <w:sz w:val="26"/>
            </w:rPr>
          </w:rPrChange>
        </w:rPr>
        <w:t>Die Anwendung folgt einem einfache</w:t>
      </w:r>
      <w:r w:rsidR="001C5163">
        <w:rPr>
          <w:rFonts w:ascii="Arial" w:hAnsi="Arial"/>
          <w:sz w:val="28"/>
        </w:rPr>
        <w:t>n</w:t>
      </w:r>
      <w:r w:rsidRPr="009B0D07">
        <w:rPr>
          <w:rFonts w:ascii="Arial" w:hAnsi="Arial"/>
          <w:sz w:val="28"/>
          <w:rPrChange w:id="12" w:author="Daniel Liebenau" w:date="2019-07-02T17:08:00Z">
            <w:rPr>
              <w:rFonts w:ascii="Arial" w:hAnsi="Arial"/>
              <w:sz w:val="26"/>
            </w:rPr>
          </w:rPrChange>
        </w:rPr>
        <w:t xml:space="preserve"> 3-Schichten Aufbau und wird </w:t>
      </w:r>
      <w:r w:rsidR="009B44D3" w:rsidRPr="009B0D07">
        <w:rPr>
          <w:rFonts w:ascii="Arial" w:hAnsi="Arial"/>
          <w:sz w:val="28"/>
          <w:rPrChange w:id="13" w:author="Daniel Liebenau" w:date="2019-07-02T17:08:00Z">
            <w:rPr>
              <w:rFonts w:ascii="Arial" w:hAnsi="Arial"/>
              <w:sz w:val="26"/>
            </w:rPr>
          </w:rPrChange>
        </w:rPr>
        <w:t xml:space="preserve">unterteilt </w:t>
      </w:r>
      <w:r w:rsidRPr="009B0D07">
        <w:rPr>
          <w:rFonts w:ascii="Arial" w:hAnsi="Arial"/>
          <w:sz w:val="28"/>
          <w:rPrChange w:id="14" w:author="Daniel Liebenau" w:date="2019-07-02T17:08:00Z">
            <w:rPr>
              <w:rFonts w:ascii="Arial" w:hAnsi="Arial"/>
              <w:sz w:val="26"/>
            </w:rPr>
          </w:rPrChange>
        </w:rPr>
        <w:t>zwischen der Persistenz-, Business- und Präsentationsschicht.</w:t>
      </w:r>
      <w:r w:rsidR="001C5163">
        <w:rPr>
          <w:rFonts w:ascii="Arial" w:hAnsi="Arial"/>
          <w:sz w:val="28"/>
        </w:rPr>
        <w:t xml:space="preserve"> Im Folgenden wird detaillierter auf die einzelnen Schichten eingegangen.</w:t>
      </w:r>
    </w:p>
    <w:p w14:paraId="781557BD" w14:textId="77777777" w:rsidR="006B1122" w:rsidRPr="009B0D07" w:rsidRDefault="006B1122" w:rsidP="00B56AB6">
      <w:pPr>
        <w:jc w:val="both"/>
        <w:rPr>
          <w:rFonts w:ascii="Arial" w:hAnsi="Arial"/>
          <w:sz w:val="28"/>
          <w:rPrChange w:id="15" w:author="Daniel Liebenau" w:date="2019-07-02T17:08:00Z">
            <w:rPr>
              <w:rFonts w:ascii="Arial" w:hAnsi="Arial"/>
              <w:sz w:val="26"/>
            </w:rPr>
          </w:rPrChange>
        </w:rPr>
      </w:pPr>
    </w:p>
    <w:p w14:paraId="65D3EA44" w14:textId="01B39039" w:rsidR="006B1122" w:rsidRPr="009B0D07" w:rsidRDefault="002E32D6" w:rsidP="00B56AB6">
      <w:pPr>
        <w:jc w:val="both"/>
        <w:rPr>
          <w:rFonts w:ascii="Arial" w:hAnsi="Arial"/>
          <w:b/>
          <w:sz w:val="28"/>
          <w:rPrChange w:id="16" w:author="Daniel Liebenau" w:date="2019-07-02T17:08:00Z">
            <w:rPr>
              <w:rFonts w:ascii="Arial" w:hAnsi="Arial"/>
              <w:b/>
              <w:sz w:val="26"/>
            </w:rPr>
          </w:rPrChange>
        </w:rPr>
      </w:pPr>
      <w:r w:rsidRPr="009B0D07">
        <w:rPr>
          <w:rFonts w:ascii="Arial" w:hAnsi="Arial"/>
          <w:b/>
          <w:sz w:val="28"/>
          <w:rPrChange w:id="17" w:author="Daniel Liebenau" w:date="2019-07-02T17:08:00Z">
            <w:rPr>
              <w:rFonts w:ascii="Arial" w:hAnsi="Arial"/>
              <w:b/>
              <w:sz w:val="26"/>
            </w:rPr>
          </w:rPrChange>
        </w:rPr>
        <w:t>Persistenz</w:t>
      </w:r>
      <w:r w:rsidR="001C5163">
        <w:rPr>
          <w:rFonts w:ascii="Arial" w:hAnsi="Arial"/>
          <w:b/>
          <w:sz w:val="28"/>
        </w:rPr>
        <w:t>s</w:t>
      </w:r>
      <w:r w:rsidRPr="009B0D07">
        <w:rPr>
          <w:rFonts w:ascii="Arial" w:hAnsi="Arial"/>
          <w:b/>
          <w:sz w:val="28"/>
          <w:rPrChange w:id="18" w:author="Daniel Liebenau" w:date="2019-07-02T17:08:00Z">
            <w:rPr>
              <w:rFonts w:ascii="Arial" w:hAnsi="Arial"/>
              <w:b/>
              <w:sz w:val="26"/>
            </w:rPr>
          </w:rPrChange>
        </w:rPr>
        <w:t>chicht</w:t>
      </w:r>
    </w:p>
    <w:p w14:paraId="0DCF0F3E" w14:textId="1EFF2028" w:rsidR="006B1122" w:rsidRPr="009B0D07" w:rsidRDefault="002E32D6" w:rsidP="00B56AB6">
      <w:pPr>
        <w:jc w:val="both"/>
        <w:rPr>
          <w:rFonts w:ascii="Arial" w:hAnsi="Arial"/>
          <w:sz w:val="28"/>
          <w:rPrChange w:id="19" w:author="Daniel Liebenau" w:date="2019-07-02T17:08:00Z">
            <w:rPr>
              <w:rFonts w:ascii="Arial" w:hAnsi="Arial"/>
              <w:sz w:val="26"/>
            </w:rPr>
          </w:rPrChange>
        </w:rPr>
      </w:pPr>
      <w:r w:rsidRPr="009B0D07">
        <w:rPr>
          <w:rFonts w:ascii="Arial" w:hAnsi="Arial"/>
          <w:sz w:val="28"/>
          <w:rPrChange w:id="20" w:author="Daniel Liebenau" w:date="2019-07-02T17:08:00Z">
            <w:rPr>
              <w:rFonts w:ascii="Arial" w:hAnsi="Arial"/>
              <w:sz w:val="26"/>
            </w:rPr>
          </w:rPrChange>
        </w:rPr>
        <w:t>Als Persistenz</w:t>
      </w:r>
      <w:r w:rsidR="001C5163">
        <w:rPr>
          <w:rFonts w:ascii="Arial" w:hAnsi="Arial"/>
          <w:sz w:val="28"/>
        </w:rPr>
        <w:t>s</w:t>
      </w:r>
      <w:r w:rsidRPr="009B0D07">
        <w:rPr>
          <w:rFonts w:ascii="Arial" w:hAnsi="Arial"/>
          <w:sz w:val="28"/>
          <w:rPrChange w:id="21" w:author="Daniel Liebenau" w:date="2019-07-02T17:08:00Z">
            <w:rPr>
              <w:rFonts w:ascii="Arial" w:hAnsi="Arial"/>
              <w:sz w:val="26"/>
            </w:rPr>
          </w:rPrChange>
        </w:rPr>
        <w:t>chicht</w:t>
      </w:r>
      <w:r w:rsidR="001C5163">
        <w:rPr>
          <w:rFonts w:ascii="Arial" w:hAnsi="Arial"/>
          <w:sz w:val="28"/>
        </w:rPr>
        <w:t xml:space="preserve"> versteht man den Aufbau und die Art der Speicherung von Daten im Backend.</w:t>
      </w:r>
      <w:r w:rsidRPr="009B0D07">
        <w:rPr>
          <w:rFonts w:ascii="Arial" w:hAnsi="Arial"/>
          <w:sz w:val="28"/>
          <w:rPrChange w:id="22" w:author="Daniel Liebenau" w:date="2019-07-02T17:08:00Z">
            <w:rPr>
              <w:rFonts w:ascii="Arial" w:hAnsi="Arial"/>
              <w:sz w:val="26"/>
            </w:rPr>
          </w:rPrChange>
        </w:rPr>
        <w:t xml:space="preserve"> </w:t>
      </w:r>
      <w:r w:rsidR="001C5163">
        <w:rPr>
          <w:rFonts w:ascii="Arial" w:hAnsi="Arial"/>
          <w:sz w:val="28"/>
        </w:rPr>
        <w:t xml:space="preserve">In unserem Fall wird trivialerweise Java JPA verwendet. </w:t>
      </w:r>
      <w:r w:rsidRPr="009B0D07">
        <w:rPr>
          <w:rFonts w:ascii="Arial" w:hAnsi="Arial"/>
          <w:sz w:val="28"/>
          <w:rPrChange w:id="23" w:author="Daniel Liebenau" w:date="2019-07-02T17:08:00Z">
            <w:rPr>
              <w:rFonts w:ascii="Arial" w:hAnsi="Arial"/>
              <w:sz w:val="26"/>
            </w:rPr>
          </w:rPrChange>
        </w:rPr>
        <w:t>Hierbei ist zu beachten, dass die Datenbank</w:t>
      </w:r>
      <w:r w:rsidR="001C5163">
        <w:rPr>
          <w:rFonts w:ascii="Arial" w:hAnsi="Arial"/>
          <w:sz w:val="28"/>
        </w:rPr>
        <w:t>v</w:t>
      </w:r>
      <w:r w:rsidRPr="009B0D07">
        <w:rPr>
          <w:rFonts w:ascii="Arial" w:hAnsi="Arial"/>
          <w:sz w:val="28"/>
          <w:rPrChange w:id="24" w:author="Daniel Liebenau" w:date="2019-07-02T17:08:00Z">
            <w:rPr>
              <w:rFonts w:ascii="Arial" w:hAnsi="Arial"/>
              <w:sz w:val="26"/>
            </w:rPr>
          </w:rPrChange>
        </w:rPr>
        <w:t xml:space="preserve">erbindung in einer entsprechenden XML-Datei </w:t>
      </w:r>
      <w:r w:rsidR="001C5163">
        <w:rPr>
          <w:rFonts w:ascii="Arial" w:hAnsi="Arial"/>
          <w:sz w:val="28"/>
        </w:rPr>
        <w:t>vork</w:t>
      </w:r>
      <w:r w:rsidRPr="009B0D07">
        <w:rPr>
          <w:rFonts w:ascii="Arial" w:hAnsi="Arial"/>
          <w:sz w:val="28"/>
          <w:rPrChange w:id="25" w:author="Daniel Liebenau" w:date="2019-07-02T17:08:00Z">
            <w:rPr>
              <w:rFonts w:ascii="Arial" w:hAnsi="Arial"/>
              <w:sz w:val="26"/>
            </w:rPr>
          </w:rPrChange>
        </w:rPr>
        <w:t>onfiguriert ist und von dem Anwendungsserver genutzt wird</w:t>
      </w:r>
      <w:r w:rsidR="001C5163">
        <w:rPr>
          <w:rFonts w:ascii="Arial" w:hAnsi="Arial"/>
          <w:sz w:val="28"/>
        </w:rPr>
        <w:t>,</w:t>
      </w:r>
      <w:r w:rsidRPr="009B0D07">
        <w:rPr>
          <w:rFonts w:ascii="Arial" w:hAnsi="Arial"/>
          <w:sz w:val="28"/>
          <w:rPrChange w:id="26" w:author="Daniel Liebenau" w:date="2019-07-02T17:08:00Z">
            <w:rPr>
              <w:rFonts w:ascii="Arial" w:hAnsi="Arial"/>
              <w:sz w:val="26"/>
            </w:rPr>
          </w:rPrChange>
        </w:rPr>
        <w:t xml:space="preserve"> </w:t>
      </w:r>
      <w:r w:rsidR="001C5163">
        <w:rPr>
          <w:rFonts w:ascii="Arial" w:hAnsi="Arial"/>
          <w:sz w:val="28"/>
        </w:rPr>
        <w:t>n</w:t>
      </w:r>
      <w:r w:rsidRPr="009B0D07">
        <w:rPr>
          <w:rFonts w:ascii="Arial" w:hAnsi="Arial"/>
          <w:sz w:val="28"/>
          <w:rPrChange w:id="27" w:author="Daniel Liebenau" w:date="2019-07-02T17:08:00Z">
            <w:rPr>
              <w:rFonts w:ascii="Arial" w:hAnsi="Arial"/>
              <w:sz w:val="26"/>
            </w:rPr>
          </w:rPrChange>
        </w:rPr>
        <w:t xml:space="preserve">icht </w:t>
      </w:r>
      <w:r w:rsidR="001C5163">
        <w:rPr>
          <w:rFonts w:ascii="Arial" w:hAnsi="Arial"/>
          <w:sz w:val="28"/>
        </w:rPr>
        <w:t xml:space="preserve">jedoch </w:t>
      </w:r>
      <w:r w:rsidRPr="009B0D07">
        <w:rPr>
          <w:rFonts w:ascii="Arial" w:hAnsi="Arial"/>
          <w:sz w:val="28"/>
          <w:rPrChange w:id="28" w:author="Daniel Liebenau" w:date="2019-07-02T17:08:00Z">
            <w:rPr>
              <w:rFonts w:ascii="Arial" w:hAnsi="Arial"/>
              <w:sz w:val="26"/>
            </w:rPr>
          </w:rPrChange>
        </w:rPr>
        <w:t xml:space="preserve">von der </w:t>
      </w:r>
      <w:r w:rsidR="001C5163">
        <w:rPr>
          <w:rFonts w:ascii="Arial" w:hAnsi="Arial"/>
          <w:sz w:val="28"/>
        </w:rPr>
        <w:t>Weba</w:t>
      </w:r>
      <w:r w:rsidRPr="009B0D07">
        <w:rPr>
          <w:rFonts w:ascii="Arial" w:hAnsi="Arial"/>
          <w:sz w:val="28"/>
          <w:rPrChange w:id="29" w:author="Daniel Liebenau" w:date="2019-07-02T17:08:00Z">
            <w:rPr>
              <w:rFonts w:ascii="Arial" w:hAnsi="Arial"/>
              <w:sz w:val="26"/>
            </w:rPr>
          </w:rPrChange>
        </w:rPr>
        <w:t>nwendung selbst.</w:t>
      </w:r>
      <w:r w:rsidR="001C5163">
        <w:rPr>
          <w:rFonts w:ascii="Arial" w:hAnsi="Arial"/>
          <w:sz w:val="28"/>
        </w:rPr>
        <w:t xml:space="preserve"> Zur Vereinfachung der Datenstruktur und zur Übersichtlichkeit wurde ebenfalls Hibernate implementiert, um objektrelational arbeiten zu können.</w:t>
      </w:r>
    </w:p>
    <w:p w14:paraId="5B887D83" w14:textId="77777777" w:rsidR="006B1122" w:rsidRPr="009B0D07" w:rsidRDefault="006B1122" w:rsidP="00B56AB6">
      <w:pPr>
        <w:jc w:val="both"/>
        <w:rPr>
          <w:rFonts w:ascii="Arial" w:hAnsi="Arial"/>
          <w:sz w:val="28"/>
          <w:rPrChange w:id="30" w:author="Daniel Liebenau" w:date="2019-07-02T17:08:00Z">
            <w:rPr>
              <w:rFonts w:ascii="Arial" w:hAnsi="Arial"/>
              <w:sz w:val="26"/>
            </w:rPr>
          </w:rPrChange>
        </w:rPr>
      </w:pPr>
    </w:p>
    <w:p w14:paraId="1E43E914" w14:textId="77777777" w:rsidR="006B1122" w:rsidRPr="009B0D07" w:rsidRDefault="002E32D6" w:rsidP="00B56AB6">
      <w:pPr>
        <w:jc w:val="both"/>
        <w:rPr>
          <w:rFonts w:ascii="Arial" w:hAnsi="Arial"/>
          <w:b/>
          <w:sz w:val="28"/>
          <w:rPrChange w:id="31" w:author="Daniel Liebenau" w:date="2019-07-02T17:08:00Z">
            <w:rPr>
              <w:rFonts w:ascii="Arial" w:hAnsi="Arial"/>
              <w:b/>
              <w:sz w:val="26"/>
            </w:rPr>
          </w:rPrChange>
        </w:rPr>
      </w:pPr>
      <w:r w:rsidRPr="009B0D07">
        <w:rPr>
          <w:rFonts w:ascii="Arial" w:hAnsi="Arial"/>
          <w:b/>
          <w:sz w:val="28"/>
          <w:rPrChange w:id="32" w:author="Daniel Liebenau" w:date="2019-07-02T17:08:00Z">
            <w:rPr>
              <w:rFonts w:ascii="Arial" w:hAnsi="Arial"/>
              <w:b/>
              <w:sz w:val="26"/>
            </w:rPr>
          </w:rPrChange>
        </w:rPr>
        <w:t>Businessschicht</w:t>
      </w:r>
    </w:p>
    <w:p w14:paraId="2E51599E" w14:textId="393FE53B" w:rsidR="006B1122" w:rsidRPr="009B0D07" w:rsidRDefault="001C5163" w:rsidP="00B56AB6">
      <w:pPr>
        <w:jc w:val="both"/>
        <w:rPr>
          <w:rFonts w:ascii="Arial" w:hAnsi="Arial"/>
          <w:sz w:val="28"/>
          <w:rPrChange w:id="33" w:author="Daniel Liebenau" w:date="2019-07-02T17:08:00Z">
            <w:rPr>
              <w:rFonts w:ascii="Arial" w:hAnsi="Arial"/>
              <w:sz w:val="26"/>
            </w:rPr>
          </w:rPrChange>
        </w:rPr>
      </w:pPr>
      <w:r>
        <w:rPr>
          <w:rFonts w:ascii="Arial" w:hAnsi="Arial"/>
          <w:sz w:val="28"/>
        </w:rPr>
        <w:t>Die Businessschicht repräsentiert die REST Anwendung</w:t>
      </w:r>
      <w:r w:rsidR="002E32D6" w:rsidRPr="009B0D07">
        <w:rPr>
          <w:rFonts w:ascii="Arial" w:hAnsi="Arial"/>
          <w:sz w:val="28"/>
          <w:rPrChange w:id="34" w:author="Daniel Liebenau" w:date="2019-07-02T17:08:00Z">
            <w:rPr>
              <w:rFonts w:ascii="Arial" w:hAnsi="Arial"/>
              <w:sz w:val="26"/>
            </w:rPr>
          </w:rPrChange>
        </w:rPr>
        <w:t xml:space="preserve">, </w:t>
      </w:r>
      <w:r w:rsidR="00750AF6">
        <w:rPr>
          <w:rFonts w:ascii="Arial" w:hAnsi="Arial"/>
          <w:sz w:val="28"/>
        </w:rPr>
        <w:t>bei welcher</w:t>
      </w:r>
      <w:r w:rsidR="002E32D6" w:rsidRPr="009B0D07">
        <w:rPr>
          <w:rFonts w:ascii="Arial" w:hAnsi="Arial"/>
          <w:sz w:val="28"/>
          <w:rPrChange w:id="35" w:author="Daniel Liebenau" w:date="2019-07-02T17:08:00Z">
            <w:rPr>
              <w:rFonts w:ascii="Arial" w:hAnsi="Arial"/>
              <w:sz w:val="26"/>
            </w:rPr>
          </w:rPrChange>
        </w:rPr>
        <w:t xml:space="preserve"> die aus der Vorlesung bekannten Werkzeuge der JAX-RS Spezifikation angewendet</w:t>
      </w:r>
      <w:r w:rsidR="00750AF6">
        <w:rPr>
          <w:rFonts w:ascii="Arial" w:hAnsi="Arial"/>
          <w:sz w:val="28"/>
        </w:rPr>
        <w:t xml:space="preserve"> werden,</w:t>
      </w:r>
      <w:r w:rsidR="002E32D6" w:rsidRPr="009B0D07">
        <w:rPr>
          <w:rFonts w:ascii="Arial" w:hAnsi="Arial"/>
          <w:sz w:val="28"/>
          <w:rPrChange w:id="36" w:author="Daniel Liebenau" w:date="2019-07-02T17:08:00Z">
            <w:rPr>
              <w:rFonts w:ascii="Arial" w:hAnsi="Arial"/>
              <w:sz w:val="26"/>
            </w:rPr>
          </w:rPrChange>
        </w:rPr>
        <w:t xml:space="preserve"> um Anfragen </w:t>
      </w:r>
      <w:r w:rsidR="00750AF6">
        <w:rPr>
          <w:rFonts w:ascii="Arial" w:hAnsi="Arial"/>
          <w:sz w:val="28"/>
        </w:rPr>
        <w:t>von der Weba</w:t>
      </w:r>
      <w:r w:rsidR="002E32D6" w:rsidRPr="009B0D07">
        <w:rPr>
          <w:rFonts w:ascii="Arial" w:hAnsi="Arial"/>
          <w:sz w:val="28"/>
          <w:rPrChange w:id="37" w:author="Daniel Liebenau" w:date="2019-07-02T17:08:00Z">
            <w:rPr>
              <w:rFonts w:ascii="Arial" w:hAnsi="Arial"/>
              <w:sz w:val="26"/>
            </w:rPr>
          </w:rPrChange>
        </w:rPr>
        <w:t>nwendung zu verarbeiten. Zusätzlich werden in einer Konfigurationsdatei beispielsweise der Aktivator gespeichert, der für das JAX-RS Subsystem genutzt wird</w:t>
      </w:r>
      <w:r w:rsidR="00750AF6">
        <w:rPr>
          <w:rFonts w:ascii="Arial" w:hAnsi="Arial"/>
          <w:sz w:val="28"/>
        </w:rPr>
        <w:t>,</w:t>
      </w:r>
      <w:r w:rsidR="002E32D6" w:rsidRPr="009B0D07">
        <w:rPr>
          <w:rFonts w:ascii="Arial" w:hAnsi="Arial"/>
          <w:sz w:val="28"/>
          <w:rPrChange w:id="38" w:author="Daniel Liebenau" w:date="2019-07-02T17:08:00Z">
            <w:rPr>
              <w:rFonts w:ascii="Arial" w:hAnsi="Arial"/>
              <w:sz w:val="26"/>
            </w:rPr>
          </w:rPrChange>
        </w:rPr>
        <w:t xml:space="preserve"> oder auch ein Provider für den JSON </w:t>
      </w:r>
      <w:r w:rsidR="002E32D6" w:rsidRPr="009B0D07">
        <w:rPr>
          <w:rFonts w:ascii="Arial" w:hAnsi="Arial"/>
          <w:sz w:val="28"/>
          <w:rPrChange w:id="39" w:author="Daniel Liebenau" w:date="2019-07-02T17:08:00Z">
            <w:rPr>
              <w:rFonts w:ascii="Arial" w:hAnsi="Arial"/>
              <w:sz w:val="26"/>
            </w:rPr>
          </w:rPrChange>
        </w:rPr>
        <w:lastRenderedPageBreak/>
        <w:t>(de-)serialization Standard.</w:t>
      </w:r>
    </w:p>
    <w:p w14:paraId="01E7C277" w14:textId="59CDEA2C" w:rsidR="006B1122" w:rsidRPr="009B0D07" w:rsidRDefault="002E32D6" w:rsidP="00B56AB6">
      <w:pPr>
        <w:jc w:val="both"/>
        <w:rPr>
          <w:rFonts w:ascii="Arial" w:hAnsi="Arial"/>
          <w:sz w:val="28"/>
          <w:rPrChange w:id="40" w:author="Daniel Liebenau" w:date="2019-07-02T17:08:00Z">
            <w:rPr>
              <w:rFonts w:ascii="Arial" w:hAnsi="Arial"/>
              <w:sz w:val="26"/>
            </w:rPr>
          </w:rPrChange>
        </w:rPr>
      </w:pPr>
      <w:r w:rsidRPr="009B0D07">
        <w:rPr>
          <w:rFonts w:ascii="Arial" w:hAnsi="Arial"/>
          <w:sz w:val="28"/>
          <w:rPrChange w:id="41" w:author="Daniel Liebenau" w:date="2019-07-02T17:08:00Z">
            <w:rPr>
              <w:rFonts w:ascii="Arial" w:hAnsi="Arial"/>
              <w:sz w:val="26"/>
            </w:rPr>
          </w:rPrChange>
        </w:rPr>
        <w:t>Außerdem ist es möglich bei</w:t>
      </w:r>
      <w:r w:rsidR="009B44D3" w:rsidRPr="009B0D07">
        <w:rPr>
          <w:rFonts w:ascii="Arial" w:hAnsi="Arial"/>
          <w:sz w:val="28"/>
          <w:rPrChange w:id="42" w:author="Daniel Liebenau" w:date="2019-07-02T17:08:00Z">
            <w:rPr>
              <w:rFonts w:ascii="Arial" w:hAnsi="Arial"/>
              <w:sz w:val="26"/>
            </w:rPr>
          </w:rPrChange>
        </w:rPr>
        <w:t xml:space="preserve"> Start </w:t>
      </w:r>
      <w:r w:rsidRPr="009B0D07">
        <w:rPr>
          <w:rFonts w:ascii="Arial" w:hAnsi="Arial"/>
          <w:sz w:val="28"/>
          <w:rPrChange w:id="43" w:author="Daniel Liebenau" w:date="2019-07-02T17:08:00Z">
            <w:rPr>
              <w:rFonts w:ascii="Arial" w:hAnsi="Arial"/>
              <w:sz w:val="26"/>
            </w:rPr>
          </w:rPrChange>
        </w:rPr>
        <w:t>der Anwendung zusätzliche Daten zu erstellen. Damit dies funktioniert nutzen wir die Enterprise JavaBeans „StartupBean“.</w:t>
      </w:r>
      <w:r w:rsidR="00750AF6">
        <w:rPr>
          <w:rFonts w:ascii="Arial" w:hAnsi="Arial"/>
          <w:sz w:val="28"/>
        </w:rPr>
        <w:t xml:space="preserve"> Beispielsweise wird der Administrator-Account, sowie ein paar vorkonfigurierte Nachrichten im Startup-Bean erstellt.</w:t>
      </w:r>
    </w:p>
    <w:p w14:paraId="331C0E52" w14:textId="77777777" w:rsidR="009B44D3" w:rsidRPr="009B0D07" w:rsidRDefault="009B44D3" w:rsidP="00B56AB6">
      <w:pPr>
        <w:jc w:val="both"/>
        <w:rPr>
          <w:rFonts w:ascii="Arial" w:hAnsi="Arial"/>
          <w:sz w:val="28"/>
          <w:rPrChange w:id="44" w:author="Daniel Liebenau" w:date="2019-07-02T17:08:00Z">
            <w:rPr>
              <w:rFonts w:ascii="Arial" w:hAnsi="Arial"/>
              <w:sz w:val="26"/>
            </w:rPr>
          </w:rPrChange>
        </w:rPr>
      </w:pPr>
    </w:p>
    <w:p w14:paraId="565E3762" w14:textId="77777777" w:rsidR="006B1122" w:rsidRPr="009B0D07" w:rsidRDefault="002E32D6" w:rsidP="00B56AB6">
      <w:pPr>
        <w:jc w:val="both"/>
        <w:rPr>
          <w:rFonts w:ascii="Arial" w:hAnsi="Arial"/>
          <w:b/>
          <w:sz w:val="28"/>
          <w:rPrChange w:id="45" w:author="Daniel Liebenau" w:date="2019-07-02T17:08:00Z">
            <w:rPr>
              <w:rFonts w:ascii="Arial" w:hAnsi="Arial"/>
              <w:b/>
              <w:sz w:val="26"/>
            </w:rPr>
          </w:rPrChange>
        </w:rPr>
      </w:pPr>
      <w:r w:rsidRPr="009B0D07">
        <w:rPr>
          <w:rFonts w:ascii="Arial" w:hAnsi="Arial"/>
          <w:b/>
          <w:sz w:val="28"/>
          <w:rPrChange w:id="46" w:author="Daniel Liebenau" w:date="2019-07-02T17:08:00Z">
            <w:rPr>
              <w:rFonts w:ascii="Arial" w:hAnsi="Arial"/>
              <w:b/>
              <w:sz w:val="26"/>
            </w:rPr>
          </w:rPrChange>
        </w:rPr>
        <w:t>Präsentationsschicht</w:t>
      </w:r>
    </w:p>
    <w:p w14:paraId="777F820A" w14:textId="09043C4D" w:rsidR="006B1122" w:rsidRPr="009B0D07" w:rsidRDefault="002E32D6" w:rsidP="00B56AB6">
      <w:pPr>
        <w:jc w:val="both"/>
        <w:rPr>
          <w:rFonts w:ascii="Arial" w:hAnsi="Arial"/>
          <w:sz w:val="28"/>
          <w:rPrChange w:id="47" w:author="Daniel Liebenau" w:date="2019-07-02T17:08:00Z">
            <w:rPr>
              <w:rFonts w:ascii="Arial" w:hAnsi="Arial"/>
              <w:sz w:val="26"/>
            </w:rPr>
          </w:rPrChange>
        </w:rPr>
      </w:pPr>
      <w:r w:rsidRPr="009B0D07">
        <w:rPr>
          <w:rFonts w:ascii="Arial" w:hAnsi="Arial"/>
          <w:sz w:val="28"/>
          <w:rPrChange w:id="48" w:author="Daniel Liebenau" w:date="2019-07-02T17:08:00Z">
            <w:rPr>
              <w:rFonts w:ascii="Arial" w:hAnsi="Arial"/>
              <w:sz w:val="26"/>
            </w:rPr>
          </w:rPrChange>
        </w:rPr>
        <w:t>Die letzte Schicht in der Struktur der Anwendung ist die Präsentationsschicht</w:t>
      </w:r>
      <w:r w:rsidR="00750AF6">
        <w:rPr>
          <w:rFonts w:ascii="Arial" w:hAnsi="Arial"/>
          <w:sz w:val="28"/>
        </w:rPr>
        <w:t>.</w:t>
      </w:r>
      <w:r w:rsidRPr="009B0D07">
        <w:rPr>
          <w:rFonts w:ascii="Arial" w:hAnsi="Arial"/>
          <w:sz w:val="28"/>
          <w:rPrChange w:id="49" w:author="Daniel Liebenau" w:date="2019-07-02T17:08:00Z">
            <w:rPr>
              <w:rFonts w:ascii="Arial" w:hAnsi="Arial"/>
              <w:sz w:val="26"/>
            </w:rPr>
          </w:rPrChange>
        </w:rPr>
        <w:t xml:space="preserve"> </w:t>
      </w:r>
      <w:r w:rsidR="00750AF6">
        <w:rPr>
          <w:rFonts w:ascii="Arial" w:hAnsi="Arial"/>
          <w:sz w:val="28"/>
        </w:rPr>
        <w:t xml:space="preserve">Diese verarbeitet alle </w:t>
      </w:r>
      <w:r w:rsidRPr="009B0D07">
        <w:rPr>
          <w:rFonts w:ascii="Arial" w:hAnsi="Arial"/>
          <w:sz w:val="28"/>
          <w:rPrChange w:id="50" w:author="Daniel Liebenau" w:date="2019-07-02T17:08:00Z">
            <w:rPr>
              <w:rFonts w:ascii="Arial" w:hAnsi="Arial"/>
              <w:sz w:val="26"/>
            </w:rPr>
          </w:rPrChange>
        </w:rPr>
        <w:t>Webressourcen</w:t>
      </w:r>
      <w:r w:rsidR="00750AF6">
        <w:rPr>
          <w:rFonts w:ascii="Arial" w:hAnsi="Arial"/>
          <w:sz w:val="28"/>
        </w:rPr>
        <w:t xml:space="preserve"> und stellt dem Endbenutzer ein „fertiges“ Produkt zur Seite</w:t>
      </w:r>
      <w:r w:rsidRPr="009B0D07">
        <w:rPr>
          <w:rFonts w:ascii="Arial" w:hAnsi="Arial"/>
          <w:sz w:val="28"/>
          <w:rPrChange w:id="51" w:author="Daniel Liebenau" w:date="2019-07-02T17:08:00Z">
            <w:rPr>
              <w:rFonts w:ascii="Arial" w:hAnsi="Arial"/>
              <w:sz w:val="26"/>
            </w:rPr>
          </w:rPrChange>
        </w:rPr>
        <w:t>.</w:t>
      </w:r>
    </w:p>
    <w:p w14:paraId="004304D0" w14:textId="77777777" w:rsidR="00750AF6" w:rsidRDefault="00750AF6" w:rsidP="00B56AB6">
      <w:pPr>
        <w:jc w:val="both"/>
        <w:rPr>
          <w:rFonts w:ascii="Arial" w:hAnsi="Arial"/>
          <w:sz w:val="28"/>
        </w:rPr>
      </w:pPr>
      <w:r>
        <w:rPr>
          <w:rFonts w:ascii="Arial" w:hAnsi="Arial"/>
          <w:sz w:val="28"/>
        </w:rPr>
        <w:t xml:space="preserve">Es </w:t>
      </w:r>
      <w:r w:rsidR="002E32D6" w:rsidRPr="009B0D07">
        <w:rPr>
          <w:rFonts w:ascii="Arial" w:hAnsi="Arial"/>
          <w:sz w:val="28"/>
          <w:rPrChange w:id="52" w:author="Daniel Liebenau" w:date="2019-07-02T17:08:00Z">
            <w:rPr>
              <w:rFonts w:ascii="Arial" w:hAnsi="Arial"/>
              <w:sz w:val="26"/>
            </w:rPr>
          </w:rPrChange>
        </w:rPr>
        <w:t>werden die für das Angular</w:t>
      </w:r>
      <w:r>
        <w:rPr>
          <w:rFonts w:ascii="Arial" w:hAnsi="Arial"/>
          <w:sz w:val="28"/>
        </w:rPr>
        <w:t>-</w:t>
      </w:r>
      <w:r w:rsidR="002E32D6" w:rsidRPr="009B0D07">
        <w:rPr>
          <w:rFonts w:ascii="Arial" w:hAnsi="Arial"/>
          <w:sz w:val="28"/>
          <w:rPrChange w:id="53" w:author="Daniel Liebenau" w:date="2019-07-02T17:08:00Z">
            <w:rPr>
              <w:rFonts w:ascii="Arial" w:hAnsi="Arial"/>
              <w:sz w:val="26"/>
            </w:rPr>
          </w:rPrChange>
        </w:rPr>
        <w:t>Frontend benötigten Ressourcen verwaltet.</w:t>
      </w:r>
    </w:p>
    <w:p w14:paraId="71ACB8DC" w14:textId="70179094" w:rsidR="006B1122" w:rsidRPr="009B0D07" w:rsidRDefault="00750AF6" w:rsidP="00B56AB6">
      <w:pPr>
        <w:jc w:val="both"/>
        <w:rPr>
          <w:rFonts w:ascii="Arial" w:hAnsi="Arial"/>
          <w:sz w:val="28"/>
          <w:rPrChange w:id="54" w:author="Daniel Liebenau" w:date="2019-07-02T17:08:00Z">
            <w:rPr>
              <w:rFonts w:ascii="Arial" w:hAnsi="Arial"/>
              <w:sz w:val="26"/>
            </w:rPr>
          </w:rPrChange>
        </w:rPr>
      </w:pPr>
      <w:r>
        <w:rPr>
          <w:rFonts w:ascii="Arial" w:hAnsi="Arial"/>
          <w:sz w:val="28"/>
        </w:rPr>
        <w:t xml:space="preserve">Während des Developments wird die Präsentationsschicht separat zu den anderen Schichten ausgeführt, um die von Angular bereitgestellten Development-Tools benutzen zu können. So werden beispielsweise alle Änderungen im Frontend direkt neu kompiliert und im jeweiligen Browser angezeigt. Bei dem endgültigen Deployment wird dann das Profil „with-frontend“ aufgerufen, welches alle drei Schichten in eine WAR-Datei packt. </w:t>
      </w:r>
      <w:r w:rsidR="002E32D6" w:rsidRPr="009B0D07">
        <w:rPr>
          <w:rFonts w:ascii="Arial" w:hAnsi="Arial"/>
          <w:sz w:val="28"/>
          <w:rPrChange w:id="55" w:author="Daniel Liebenau" w:date="2019-07-02T17:08:00Z">
            <w:rPr>
              <w:rFonts w:ascii="Arial" w:hAnsi="Arial"/>
              <w:sz w:val="26"/>
            </w:rPr>
          </w:rPrChange>
        </w:rPr>
        <w:t xml:space="preserve">Damit ist eine </w:t>
      </w:r>
      <w:r>
        <w:rPr>
          <w:rFonts w:ascii="Arial" w:hAnsi="Arial"/>
          <w:sz w:val="28"/>
        </w:rPr>
        <w:t xml:space="preserve">optimale Entwicklungsumgebung </w:t>
      </w:r>
      <w:r w:rsidR="002E32D6" w:rsidRPr="009B0D07">
        <w:rPr>
          <w:rFonts w:ascii="Arial" w:hAnsi="Arial"/>
          <w:sz w:val="28"/>
          <w:rPrChange w:id="56" w:author="Daniel Liebenau" w:date="2019-07-02T17:08:00Z">
            <w:rPr>
              <w:rFonts w:ascii="Arial" w:hAnsi="Arial"/>
              <w:sz w:val="26"/>
            </w:rPr>
          </w:rPrChange>
        </w:rPr>
        <w:t>gewährleistet</w:t>
      </w:r>
      <w:r>
        <w:rPr>
          <w:rFonts w:ascii="Arial" w:hAnsi="Arial"/>
          <w:sz w:val="28"/>
        </w:rPr>
        <w:t xml:space="preserve"> </w:t>
      </w:r>
      <w:r w:rsidR="002E32D6" w:rsidRPr="009B0D07">
        <w:rPr>
          <w:rFonts w:ascii="Arial" w:hAnsi="Arial"/>
          <w:sz w:val="28"/>
          <w:rPrChange w:id="57" w:author="Daniel Liebenau" w:date="2019-07-02T17:08:00Z">
            <w:rPr>
              <w:rFonts w:ascii="Arial" w:hAnsi="Arial"/>
              <w:sz w:val="26"/>
            </w:rPr>
          </w:rPrChange>
        </w:rPr>
        <w:t xml:space="preserve">und die </w:t>
      </w:r>
      <w:r>
        <w:rPr>
          <w:rFonts w:ascii="Arial" w:hAnsi="Arial"/>
          <w:sz w:val="28"/>
        </w:rPr>
        <w:t xml:space="preserve">Implementierung </w:t>
      </w:r>
      <w:r w:rsidR="002E32D6" w:rsidRPr="009B0D07">
        <w:rPr>
          <w:rFonts w:ascii="Arial" w:hAnsi="Arial"/>
          <w:sz w:val="28"/>
          <w:rPrChange w:id="58" w:author="Daniel Liebenau" w:date="2019-07-02T17:08:00Z">
            <w:rPr>
              <w:rFonts w:ascii="Arial" w:hAnsi="Arial"/>
              <w:sz w:val="26"/>
            </w:rPr>
          </w:rPrChange>
        </w:rPr>
        <w:t>deutlich vereinfacht</w:t>
      </w:r>
      <w:r>
        <w:rPr>
          <w:rFonts w:ascii="Arial" w:hAnsi="Arial"/>
          <w:sz w:val="28"/>
        </w:rPr>
        <w:t>, da der ganze Deployment-Prozess bei rein frontendseitigen Änderungen wegfällt</w:t>
      </w:r>
      <w:r w:rsidR="002E32D6" w:rsidRPr="009B0D07">
        <w:rPr>
          <w:rFonts w:ascii="Arial" w:hAnsi="Arial"/>
          <w:sz w:val="28"/>
          <w:rPrChange w:id="59" w:author="Daniel Liebenau" w:date="2019-07-02T17:08:00Z">
            <w:rPr>
              <w:rFonts w:ascii="Arial" w:hAnsi="Arial"/>
              <w:sz w:val="26"/>
            </w:rPr>
          </w:rPrChange>
        </w:rPr>
        <w:t xml:space="preserve">. </w:t>
      </w:r>
      <w:r>
        <w:rPr>
          <w:rFonts w:ascii="Arial" w:hAnsi="Arial"/>
          <w:sz w:val="28"/>
        </w:rPr>
        <w:t>Für das Backend gibt es keine gesonderte Development-Umgebung, hier muss für jede Änderung neu kompiliert und der Server neugestartet werden.</w:t>
      </w:r>
    </w:p>
    <w:p w14:paraId="0A3CBA40" w14:textId="77777777" w:rsidR="006B1122" w:rsidRPr="009B0D07" w:rsidRDefault="006B1122" w:rsidP="00B56AB6">
      <w:pPr>
        <w:jc w:val="both"/>
        <w:rPr>
          <w:rFonts w:ascii="Arial" w:hAnsi="Arial"/>
          <w:sz w:val="28"/>
          <w:rPrChange w:id="60" w:author="Daniel Liebenau" w:date="2019-07-02T17:08:00Z">
            <w:rPr>
              <w:rFonts w:ascii="Arial" w:hAnsi="Arial"/>
              <w:sz w:val="26"/>
            </w:rPr>
          </w:rPrChange>
        </w:rPr>
      </w:pPr>
    </w:p>
    <w:p w14:paraId="56C1D322" w14:textId="77777777" w:rsidR="006B1122" w:rsidRPr="009B0D07" w:rsidRDefault="002E32D6" w:rsidP="00B56AB6">
      <w:pPr>
        <w:jc w:val="both"/>
        <w:rPr>
          <w:rFonts w:ascii="Arial" w:hAnsi="Arial"/>
          <w:b/>
          <w:sz w:val="28"/>
          <w:rPrChange w:id="61" w:author="Daniel Liebenau" w:date="2019-07-02T17:08:00Z">
            <w:rPr>
              <w:rFonts w:ascii="Arial" w:hAnsi="Arial"/>
              <w:b/>
              <w:sz w:val="26"/>
            </w:rPr>
          </w:rPrChange>
        </w:rPr>
      </w:pPr>
      <w:r w:rsidRPr="009B0D07">
        <w:rPr>
          <w:rFonts w:ascii="Arial" w:hAnsi="Arial"/>
          <w:b/>
          <w:sz w:val="28"/>
          <w:rPrChange w:id="62" w:author="Daniel Liebenau" w:date="2019-07-02T17:08:00Z">
            <w:rPr>
              <w:rFonts w:ascii="Arial" w:hAnsi="Arial"/>
              <w:b/>
              <w:sz w:val="26"/>
            </w:rPr>
          </w:rPrChange>
        </w:rPr>
        <w:t>Deployment</w:t>
      </w:r>
    </w:p>
    <w:p w14:paraId="64CDADCB" w14:textId="77777777" w:rsidR="006B1122" w:rsidRPr="009B0D07" w:rsidRDefault="002E32D6" w:rsidP="00B56AB6">
      <w:pPr>
        <w:jc w:val="both"/>
        <w:rPr>
          <w:rFonts w:ascii="Arial" w:hAnsi="Arial"/>
          <w:sz w:val="28"/>
          <w:rPrChange w:id="63" w:author="Daniel Liebenau" w:date="2019-07-02T17:08:00Z">
            <w:rPr>
              <w:rFonts w:ascii="Arial" w:hAnsi="Arial"/>
              <w:sz w:val="26"/>
            </w:rPr>
          </w:rPrChange>
        </w:rPr>
      </w:pPr>
      <w:r w:rsidRPr="009B0D07">
        <w:rPr>
          <w:rFonts w:ascii="Arial" w:hAnsi="Arial"/>
          <w:sz w:val="28"/>
          <w:rPrChange w:id="64" w:author="Daniel Liebenau" w:date="2019-07-02T17:08:00Z">
            <w:rPr>
              <w:rFonts w:ascii="Arial" w:hAnsi="Arial"/>
              <w:sz w:val="26"/>
            </w:rPr>
          </w:rPrChange>
        </w:rPr>
        <w:t>Zur Ausführung sollte die Anwendung mit einem Java EE 8 operierenden Anwendungsserver genutzt werden, der die Datenverarbeitung zwischen Client und dem Webserver verarbeitet und den Content für die Web-Anwendung liefert.</w:t>
      </w:r>
    </w:p>
    <w:p w14:paraId="41913AE9" w14:textId="77777777" w:rsidR="006B1122" w:rsidRPr="009B0D07" w:rsidRDefault="002E32D6" w:rsidP="00B56AB6">
      <w:pPr>
        <w:jc w:val="both"/>
        <w:rPr>
          <w:rFonts w:ascii="Arial" w:hAnsi="Arial"/>
          <w:sz w:val="28"/>
          <w:rPrChange w:id="65" w:author="Daniel Liebenau" w:date="2019-07-02T17:08:00Z">
            <w:rPr>
              <w:rFonts w:ascii="Arial" w:hAnsi="Arial"/>
              <w:sz w:val="26"/>
            </w:rPr>
          </w:rPrChange>
        </w:rPr>
      </w:pPr>
      <w:r w:rsidRPr="009B0D07">
        <w:rPr>
          <w:rFonts w:ascii="Arial" w:hAnsi="Arial"/>
          <w:sz w:val="28"/>
          <w:rPrChange w:id="66" w:author="Daniel Liebenau" w:date="2019-07-02T17:08:00Z">
            <w:rPr>
              <w:rFonts w:ascii="Arial" w:hAnsi="Arial"/>
              <w:sz w:val="26"/>
            </w:rPr>
          </w:rPrChange>
        </w:rPr>
        <w:t xml:space="preserve">In diesem Fall benutzen wir entweder den Open-Source Applikationsserver Wildfly mit der Version 16.0.0 Final oder das Thorntail-Maven-Plugin, das als </w:t>
      </w:r>
      <w:r w:rsidRPr="009B0D07">
        <w:rPr>
          <w:rFonts w:ascii="Arial" w:hAnsi="Arial"/>
          <w:sz w:val="28"/>
          <w:rPrChange w:id="67" w:author="Daniel Liebenau" w:date="2019-07-02T17:08:00Z">
            <w:rPr>
              <w:rFonts w:ascii="Arial" w:hAnsi="Arial"/>
              <w:sz w:val="26"/>
            </w:rPr>
          </w:rPrChange>
        </w:rPr>
        <w:lastRenderedPageBreak/>
        <w:t>unser Webserver fungiert.</w:t>
      </w:r>
    </w:p>
    <w:p w14:paraId="7B8DC147" w14:textId="5AC91B1D" w:rsidR="006B1122" w:rsidRPr="009B0D07" w:rsidRDefault="002E32D6" w:rsidP="00B56AB6">
      <w:pPr>
        <w:jc w:val="both"/>
        <w:rPr>
          <w:rFonts w:ascii="Arial" w:hAnsi="Arial"/>
          <w:sz w:val="28"/>
          <w:rPrChange w:id="68" w:author="Daniel Liebenau" w:date="2019-07-02T17:08:00Z">
            <w:rPr>
              <w:rFonts w:ascii="Arial" w:hAnsi="Arial"/>
              <w:sz w:val="26"/>
            </w:rPr>
          </w:rPrChange>
        </w:rPr>
      </w:pPr>
      <w:r w:rsidRPr="009B0D07">
        <w:rPr>
          <w:rFonts w:ascii="Arial" w:hAnsi="Arial"/>
          <w:sz w:val="28"/>
          <w:rPrChange w:id="69" w:author="Daniel Liebenau" w:date="2019-07-02T17:08:00Z">
            <w:rPr>
              <w:rFonts w:ascii="Arial" w:hAnsi="Arial"/>
              <w:sz w:val="26"/>
            </w:rPr>
          </w:rPrChange>
        </w:rPr>
        <w:t>Es lassen sich ebenfalls andere Anwendungsserver für die Ausführung des Anwendungsserver</w:t>
      </w:r>
      <w:r w:rsidR="00750AF6">
        <w:rPr>
          <w:rFonts w:ascii="Arial" w:hAnsi="Arial"/>
          <w:sz w:val="28"/>
        </w:rPr>
        <w:t>s</w:t>
      </w:r>
      <w:r w:rsidRPr="009B0D07">
        <w:rPr>
          <w:rFonts w:ascii="Arial" w:hAnsi="Arial"/>
          <w:sz w:val="28"/>
          <w:rPrChange w:id="70" w:author="Daniel Liebenau" w:date="2019-07-02T17:08:00Z">
            <w:rPr>
              <w:rFonts w:ascii="Arial" w:hAnsi="Arial"/>
              <w:sz w:val="26"/>
            </w:rPr>
          </w:rPrChange>
        </w:rPr>
        <w:t xml:space="preserve"> nutzen, jedoch wird dafür weite Konfiguration benötigt</w:t>
      </w:r>
      <w:r w:rsidR="00750AF6">
        <w:rPr>
          <w:rFonts w:ascii="Arial" w:hAnsi="Arial"/>
          <w:sz w:val="28"/>
        </w:rPr>
        <w:t>.</w:t>
      </w:r>
    </w:p>
    <w:p w14:paraId="083CA952" w14:textId="77777777" w:rsidR="006B1122" w:rsidRPr="009B0D07" w:rsidRDefault="006B1122" w:rsidP="00B56AB6">
      <w:pPr>
        <w:jc w:val="both"/>
        <w:rPr>
          <w:rFonts w:ascii="Arial" w:hAnsi="Arial"/>
          <w:b/>
          <w:sz w:val="28"/>
          <w:rPrChange w:id="71" w:author="Daniel Liebenau" w:date="2019-07-02T17:08:00Z">
            <w:rPr>
              <w:rFonts w:ascii="Arial" w:hAnsi="Arial"/>
              <w:b/>
              <w:sz w:val="26"/>
            </w:rPr>
          </w:rPrChange>
        </w:rPr>
      </w:pPr>
    </w:p>
    <w:p w14:paraId="1A387141" w14:textId="77777777" w:rsidR="006B1122" w:rsidRPr="009B0D07" w:rsidRDefault="002E32D6" w:rsidP="00B56AB6">
      <w:pPr>
        <w:jc w:val="both"/>
        <w:rPr>
          <w:rFonts w:ascii="Arial" w:hAnsi="Arial"/>
          <w:b/>
          <w:sz w:val="28"/>
          <w:rPrChange w:id="72" w:author="Daniel Liebenau" w:date="2019-07-02T17:08:00Z">
            <w:rPr>
              <w:rFonts w:ascii="Arial" w:hAnsi="Arial"/>
              <w:b/>
              <w:sz w:val="26"/>
            </w:rPr>
          </w:rPrChange>
        </w:rPr>
      </w:pPr>
      <w:r w:rsidRPr="009B0D07">
        <w:rPr>
          <w:rFonts w:ascii="Arial" w:hAnsi="Arial"/>
          <w:b/>
          <w:sz w:val="28"/>
          <w:rPrChange w:id="73" w:author="Daniel Liebenau" w:date="2019-07-02T17:08:00Z">
            <w:rPr>
              <w:rFonts w:ascii="Arial" w:hAnsi="Arial"/>
              <w:b/>
              <w:sz w:val="26"/>
            </w:rPr>
          </w:rPrChange>
        </w:rPr>
        <w:t>Angular</w:t>
      </w:r>
    </w:p>
    <w:p w14:paraId="025D8284" w14:textId="670B29F9" w:rsidR="006B1122" w:rsidRPr="009B0D07" w:rsidRDefault="002E32D6" w:rsidP="00B56AB6">
      <w:pPr>
        <w:jc w:val="both"/>
        <w:rPr>
          <w:rFonts w:ascii="Arial" w:hAnsi="Arial"/>
          <w:sz w:val="28"/>
          <w:rPrChange w:id="74" w:author="Daniel Liebenau" w:date="2019-07-02T17:08:00Z">
            <w:rPr>
              <w:rFonts w:ascii="Arial" w:hAnsi="Arial"/>
              <w:sz w:val="26"/>
            </w:rPr>
          </w:rPrChange>
        </w:rPr>
      </w:pPr>
      <w:r w:rsidRPr="009B0D07">
        <w:rPr>
          <w:rFonts w:ascii="Arial" w:hAnsi="Arial"/>
          <w:sz w:val="28"/>
          <w:rPrChange w:id="75" w:author="Daniel Liebenau" w:date="2019-07-02T17:08:00Z">
            <w:rPr>
              <w:rFonts w:ascii="Arial" w:hAnsi="Arial"/>
              <w:sz w:val="26"/>
            </w:rPr>
          </w:rPrChange>
        </w:rPr>
        <w:t>Für die Frontend</w:t>
      </w:r>
      <w:r w:rsidR="00750AF6">
        <w:rPr>
          <w:rFonts w:ascii="Arial" w:hAnsi="Arial"/>
          <w:sz w:val="28"/>
        </w:rPr>
        <w:t>-</w:t>
      </w:r>
      <w:r w:rsidRPr="009B0D07">
        <w:rPr>
          <w:rFonts w:ascii="Arial" w:hAnsi="Arial"/>
          <w:sz w:val="28"/>
          <w:rPrChange w:id="76" w:author="Daniel Liebenau" w:date="2019-07-02T17:08:00Z">
            <w:rPr>
              <w:rFonts w:ascii="Arial" w:hAnsi="Arial"/>
              <w:sz w:val="26"/>
            </w:rPr>
          </w:rPrChange>
        </w:rPr>
        <w:t>Entwicklung haben wir uns für die ebenfalls aus der Vorlesung vorgestellte Open-Source-Software Angular entschieden.</w:t>
      </w:r>
    </w:p>
    <w:p w14:paraId="5864A265" w14:textId="0D183B96" w:rsidR="00886DA1" w:rsidRPr="009B0D07" w:rsidRDefault="002E32D6" w:rsidP="00B56AB6">
      <w:pPr>
        <w:jc w:val="both"/>
        <w:rPr>
          <w:rFonts w:ascii="Arial" w:hAnsi="Arial"/>
          <w:sz w:val="28"/>
          <w:rPrChange w:id="77" w:author="Daniel Liebenau" w:date="2019-07-02T17:08:00Z">
            <w:rPr>
              <w:rFonts w:ascii="Arial" w:hAnsi="Arial"/>
              <w:sz w:val="26"/>
            </w:rPr>
          </w:rPrChange>
        </w:rPr>
      </w:pPr>
      <w:r w:rsidRPr="009B0D07">
        <w:rPr>
          <w:rFonts w:ascii="Arial" w:hAnsi="Arial"/>
          <w:sz w:val="28"/>
          <w:rPrChange w:id="78" w:author="Daniel Liebenau" w:date="2019-07-02T17:08:00Z">
            <w:rPr>
              <w:rFonts w:ascii="Arial" w:hAnsi="Arial"/>
              <w:sz w:val="26"/>
            </w:rPr>
          </w:rPrChange>
        </w:rPr>
        <w:t>Dadurch</w:t>
      </w:r>
      <w:r w:rsidR="00750AF6">
        <w:rPr>
          <w:rFonts w:ascii="Arial" w:hAnsi="Arial"/>
          <w:sz w:val="28"/>
        </w:rPr>
        <w:t>,</w:t>
      </w:r>
      <w:r w:rsidRPr="009B0D07">
        <w:rPr>
          <w:rFonts w:ascii="Arial" w:hAnsi="Arial"/>
          <w:sz w:val="28"/>
          <w:rPrChange w:id="79" w:author="Daniel Liebenau" w:date="2019-07-02T17:08:00Z">
            <w:rPr>
              <w:rFonts w:ascii="Arial" w:hAnsi="Arial"/>
              <w:sz w:val="26"/>
            </w:rPr>
          </w:rPrChange>
        </w:rPr>
        <w:t xml:space="preserve"> dass das Front</w:t>
      </w:r>
      <w:r w:rsidR="00750AF6">
        <w:rPr>
          <w:rFonts w:ascii="Arial" w:hAnsi="Arial"/>
          <w:sz w:val="28"/>
        </w:rPr>
        <w:t>e</w:t>
      </w:r>
      <w:r w:rsidRPr="009B0D07">
        <w:rPr>
          <w:rFonts w:ascii="Arial" w:hAnsi="Arial"/>
          <w:sz w:val="28"/>
          <w:rPrChange w:id="80" w:author="Daniel Liebenau" w:date="2019-07-02T17:08:00Z">
            <w:rPr>
              <w:rFonts w:ascii="Arial" w:hAnsi="Arial"/>
              <w:sz w:val="26"/>
            </w:rPr>
          </w:rPrChange>
        </w:rPr>
        <w:t>nd-Webapplikationsframework de</w:t>
      </w:r>
      <w:r w:rsidR="00750AF6">
        <w:rPr>
          <w:rFonts w:ascii="Arial" w:hAnsi="Arial"/>
          <w:sz w:val="28"/>
        </w:rPr>
        <w:t>m</w:t>
      </w:r>
      <w:r w:rsidRPr="009B0D07">
        <w:rPr>
          <w:rFonts w:ascii="Arial" w:hAnsi="Arial"/>
          <w:sz w:val="28"/>
          <w:rPrChange w:id="81" w:author="Daniel Liebenau" w:date="2019-07-02T17:08:00Z">
            <w:rPr>
              <w:rFonts w:ascii="Arial" w:hAnsi="Arial"/>
              <w:sz w:val="26"/>
            </w:rPr>
          </w:rPrChange>
        </w:rPr>
        <w:t xml:space="preserve"> Entwickler </w:t>
      </w:r>
      <w:r w:rsidR="00750AF6">
        <w:rPr>
          <w:rFonts w:ascii="Arial" w:hAnsi="Arial"/>
          <w:sz w:val="28"/>
        </w:rPr>
        <w:t xml:space="preserve">erlaubt, </w:t>
      </w:r>
      <w:r w:rsidRPr="009B0D07">
        <w:rPr>
          <w:rFonts w:ascii="Arial" w:hAnsi="Arial"/>
          <w:sz w:val="28"/>
          <w:rPrChange w:id="82" w:author="Daniel Liebenau" w:date="2019-07-02T17:08:00Z">
            <w:rPr>
              <w:rFonts w:ascii="Arial" w:hAnsi="Arial"/>
              <w:sz w:val="26"/>
            </w:rPr>
          </w:rPrChange>
        </w:rPr>
        <w:t xml:space="preserve">Veränderungen schnell optisch darzustellen, ermöglicht </w:t>
      </w:r>
      <w:r w:rsidR="009B44D3" w:rsidRPr="009B0D07">
        <w:rPr>
          <w:rFonts w:ascii="Arial" w:hAnsi="Arial"/>
          <w:sz w:val="28"/>
          <w:rPrChange w:id="83" w:author="Daniel Liebenau" w:date="2019-07-02T17:08:00Z">
            <w:rPr>
              <w:rFonts w:ascii="Arial" w:hAnsi="Arial"/>
              <w:sz w:val="26"/>
            </w:rPr>
          </w:rPrChange>
        </w:rPr>
        <w:t xml:space="preserve">es </w:t>
      </w:r>
      <w:r w:rsidRPr="009B0D07">
        <w:rPr>
          <w:rFonts w:ascii="Arial" w:hAnsi="Arial"/>
          <w:sz w:val="28"/>
          <w:rPrChange w:id="84" w:author="Daniel Liebenau" w:date="2019-07-02T17:08:00Z">
            <w:rPr>
              <w:rFonts w:ascii="Arial" w:hAnsi="Arial"/>
              <w:sz w:val="26"/>
            </w:rPr>
          </w:rPrChange>
        </w:rPr>
        <w:t>eine einfache und unkomplizierte Programmierung des Frontend</w:t>
      </w:r>
      <w:r w:rsidR="00B56AB6">
        <w:rPr>
          <w:rFonts w:ascii="Arial" w:hAnsi="Arial"/>
          <w:sz w:val="28"/>
        </w:rPr>
        <w:t>s</w:t>
      </w:r>
      <w:r w:rsidRPr="009B0D07">
        <w:rPr>
          <w:rFonts w:ascii="Arial" w:hAnsi="Arial"/>
          <w:sz w:val="28"/>
          <w:rPrChange w:id="85" w:author="Daniel Liebenau" w:date="2019-07-02T17:08:00Z">
            <w:rPr>
              <w:rFonts w:ascii="Arial" w:hAnsi="Arial"/>
              <w:sz w:val="26"/>
            </w:rPr>
          </w:rPrChange>
        </w:rPr>
        <w:t>.</w:t>
      </w:r>
    </w:p>
    <w:p w14:paraId="27B6EF7C" w14:textId="3465E87D" w:rsidR="00886DA1" w:rsidRPr="009B0D07" w:rsidRDefault="002E32D6" w:rsidP="00B56AB6">
      <w:pPr>
        <w:jc w:val="both"/>
        <w:rPr>
          <w:rFonts w:ascii="Arial" w:hAnsi="Arial"/>
          <w:sz w:val="28"/>
          <w:rPrChange w:id="86" w:author="Daniel Liebenau" w:date="2019-07-02T17:08:00Z">
            <w:rPr>
              <w:rFonts w:ascii="Arial" w:hAnsi="Arial"/>
              <w:sz w:val="26"/>
            </w:rPr>
          </w:rPrChange>
        </w:rPr>
      </w:pPr>
      <w:r w:rsidRPr="009B0D07">
        <w:rPr>
          <w:rFonts w:ascii="Arial" w:hAnsi="Arial"/>
          <w:sz w:val="28"/>
          <w:rPrChange w:id="87" w:author="Daniel Liebenau" w:date="2019-07-02T17:08:00Z">
            <w:rPr>
              <w:rFonts w:ascii="Arial" w:hAnsi="Arial"/>
              <w:sz w:val="26"/>
            </w:rPr>
          </w:rPrChange>
        </w:rPr>
        <w:t>Zum einen lässt sich das Angular Framework</w:t>
      </w:r>
      <w:r w:rsidR="00B56AB6">
        <w:rPr>
          <w:rFonts w:ascii="Arial" w:hAnsi="Arial"/>
          <w:sz w:val="28"/>
        </w:rPr>
        <w:t>, wie bereits erwähnt,</w:t>
      </w:r>
      <w:r w:rsidRPr="009B0D07">
        <w:rPr>
          <w:rFonts w:ascii="Arial" w:hAnsi="Arial"/>
          <w:sz w:val="28"/>
          <w:rPrChange w:id="88" w:author="Daniel Liebenau" w:date="2019-07-02T17:08:00Z">
            <w:rPr>
              <w:rFonts w:ascii="Arial" w:hAnsi="Arial"/>
              <w:sz w:val="26"/>
            </w:rPr>
          </w:rPrChange>
        </w:rPr>
        <w:t xml:space="preserve"> i</w:t>
      </w:r>
      <w:r w:rsidR="00B56AB6">
        <w:rPr>
          <w:rFonts w:ascii="Arial" w:hAnsi="Arial"/>
          <w:sz w:val="28"/>
        </w:rPr>
        <w:t>m</w:t>
      </w:r>
      <w:r w:rsidRPr="009B0D07">
        <w:rPr>
          <w:rFonts w:ascii="Arial" w:hAnsi="Arial"/>
          <w:sz w:val="28"/>
          <w:rPrChange w:id="89" w:author="Daniel Liebenau" w:date="2019-07-02T17:08:00Z">
            <w:rPr>
              <w:rFonts w:ascii="Arial" w:hAnsi="Arial"/>
              <w:sz w:val="26"/>
            </w:rPr>
          </w:rPrChange>
        </w:rPr>
        <w:t xml:space="preserve"> Development</w:t>
      </w:r>
      <w:r w:rsidR="00B56AB6">
        <w:rPr>
          <w:rFonts w:ascii="Arial" w:hAnsi="Arial"/>
          <w:sz w:val="28"/>
        </w:rPr>
        <w:t xml:space="preserve">- </w:t>
      </w:r>
      <w:r w:rsidRPr="009B0D07">
        <w:rPr>
          <w:rFonts w:ascii="Arial" w:hAnsi="Arial"/>
          <w:sz w:val="28"/>
          <w:rPrChange w:id="90" w:author="Daniel Liebenau" w:date="2019-07-02T17:08:00Z">
            <w:rPr>
              <w:rFonts w:ascii="Arial" w:hAnsi="Arial"/>
              <w:sz w:val="26"/>
            </w:rPr>
          </w:rPrChange>
        </w:rPr>
        <w:t>oder auch i</w:t>
      </w:r>
      <w:r w:rsidR="00B56AB6">
        <w:rPr>
          <w:rFonts w:ascii="Arial" w:hAnsi="Arial"/>
          <w:sz w:val="28"/>
        </w:rPr>
        <w:t>m</w:t>
      </w:r>
      <w:r w:rsidRPr="009B0D07">
        <w:rPr>
          <w:rFonts w:ascii="Arial" w:hAnsi="Arial"/>
          <w:sz w:val="28"/>
          <w:rPrChange w:id="91" w:author="Daniel Liebenau" w:date="2019-07-02T17:08:00Z">
            <w:rPr>
              <w:rFonts w:ascii="Arial" w:hAnsi="Arial"/>
              <w:sz w:val="26"/>
            </w:rPr>
          </w:rPrChange>
        </w:rPr>
        <w:t xml:space="preserve"> Production Mod</w:t>
      </w:r>
      <w:r w:rsidR="00B56AB6">
        <w:rPr>
          <w:rFonts w:ascii="Arial" w:hAnsi="Arial"/>
          <w:sz w:val="28"/>
        </w:rPr>
        <w:t xml:space="preserve">us </w:t>
      </w:r>
      <w:r w:rsidRPr="009B0D07">
        <w:rPr>
          <w:rFonts w:ascii="Arial" w:hAnsi="Arial"/>
          <w:sz w:val="28"/>
          <w:rPrChange w:id="92" w:author="Daniel Liebenau" w:date="2019-07-02T17:08:00Z">
            <w:rPr>
              <w:rFonts w:ascii="Arial" w:hAnsi="Arial"/>
              <w:sz w:val="26"/>
            </w:rPr>
          </w:rPrChange>
        </w:rPr>
        <w:t>ausführen. Der Development Mod</w:t>
      </w:r>
      <w:r w:rsidR="00B56AB6">
        <w:rPr>
          <w:rFonts w:ascii="Arial" w:hAnsi="Arial"/>
          <w:sz w:val="28"/>
        </w:rPr>
        <w:t>us</w:t>
      </w:r>
      <w:r w:rsidRPr="009B0D07">
        <w:rPr>
          <w:rFonts w:ascii="Arial" w:hAnsi="Arial"/>
          <w:sz w:val="28"/>
          <w:rPrChange w:id="93" w:author="Daniel Liebenau" w:date="2019-07-02T17:08:00Z">
            <w:rPr>
              <w:rFonts w:ascii="Arial" w:hAnsi="Arial"/>
              <w:sz w:val="26"/>
            </w:rPr>
          </w:rPrChange>
        </w:rPr>
        <w:t xml:space="preserve"> von Angular verschafft uns die Möglichkeit</w:t>
      </w:r>
      <w:r w:rsidR="00B56AB6">
        <w:rPr>
          <w:rFonts w:ascii="Arial" w:hAnsi="Arial"/>
          <w:sz w:val="28"/>
        </w:rPr>
        <w:t>,</w:t>
      </w:r>
      <w:r w:rsidRPr="009B0D07">
        <w:rPr>
          <w:rFonts w:ascii="Arial" w:hAnsi="Arial"/>
          <w:sz w:val="28"/>
          <w:rPrChange w:id="94" w:author="Daniel Liebenau" w:date="2019-07-02T17:08:00Z">
            <w:rPr>
              <w:rFonts w:ascii="Arial" w:hAnsi="Arial"/>
              <w:sz w:val="26"/>
            </w:rPr>
          </w:rPrChange>
        </w:rPr>
        <w:t xml:space="preserve"> auftretende Bugs </w:t>
      </w:r>
      <w:r w:rsidR="00B56AB6">
        <w:rPr>
          <w:rFonts w:ascii="Arial" w:hAnsi="Arial"/>
          <w:sz w:val="28"/>
        </w:rPr>
        <w:t xml:space="preserve">schnell </w:t>
      </w:r>
      <w:r w:rsidRPr="009B0D07">
        <w:rPr>
          <w:rFonts w:ascii="Arial" w:hAnsi="Arial"/>
          <w:sz w:val="28"/>
          <w:rPrChange w:id="95" w:author="Daniel Liebenau" w:date="2019-07-02T17:08:00Z">
            <w:rPr>
              <w:rFonts w:ascii="Arial" w:hAnsi="Arial"/>
              <w:sz w:val="26"/>
            </w:rPr>
          </w:rPrChange>
        </w:rPr>
        <w:t>zu erkennen und zu beseitigen, da Fehlermeldungen (Source Maps) erzeugt werden</w:t>
      </w:r>
      <w:r w:rsidR="00B56AB6">
        <w:rPr>
          <w:rFonts w:ascii="Arial" w:hAnsi="Arial"/>
          <w:sz w:val="28"/>
        </w:rPr>
        <w:t>.</w:t>
      </w:r>
    </w:p>
    <w:p w14:paraId="300E3D04" w14:textId="3B2E41B2" w:rsidR="006B1122" w:rsidRPr="009B0D07" w:rsidRDefault="002E32D6" w:rsidP="00B56AB6">
      <w:pPr>
        <w:jc w:val="both"/>
        <w:rPr>
          <w:rFonts w:ascii="Arial" w:hAnsi="Arial"/>
          <w:sz w:val="28"/>
          <w:rPrChange w:id="96" w:author="Daniel Liebenau" w:date="2019-07-02T17:08:00Z">
            <w:rPr>
              <w:rFonts w:ascii="Arial" w:hAnsi="Arial"/>
              <w:sz w:val="26"/>
            </w:rPr>
          </w:rPrChange>
        </w:rPr>
      </w:pPr>
      <w:r w:rsidRPr="009B0D07">
        <w:rPr>
          <w:rFonts w:ascii="Arial" w:hAnsi="Arial"/>
          <w:sz w:val="28"/>
          <w:rPrChange w:id="97" w:author="Daniel Liebenau" w:date="2019-07-02T17:08:00Z">
            <w:rPr>
              <w:rFonts w:ascii="Arial" w:hAnsi="Arial"/>
              <w:sz w:val="26"/>
            </w:rPr>
          </w:rPrChange>
        </w:rPr>
        <w:t xml:space="preserve">Der Production Mode erzeugt eine einzelne .war Datei, die jeweils </w:t>
      </w:r>
      <w:r w:rsidR="00B56AB6">
        <w:rPr>
          <w:rFonts w:ascii="Arial" w:hAnsi="Arial"/>
          <w:sz w:val="28"/>
        </w:rPr>
        <w:t xml:space="preserve">kompilierten </w:t>
      </w:r>
      <w:r w:rsidRPr="009B0D07">
        <w:rPr>
          <w:rFonts w:ascii="Arial" w:hAnsi="Arial"/>
          <w:sz w:val="28"/>
          <w:rPrChange w:id="98" w:author="Daniel Liebenau" w:date="2019-07-02T17:08:00Z">
            <w:rPr>
              <w:rFonts w:ascii="Arial" w:hAnsi="Arial"/>
              <w:sz w:val="26"/>
            </w:rPr>
          </w:rPrChange>
        </w:rPr>
        <w:t>Backend und Frontend</w:t>
      </w:r>
      <w:r w:rsidR="00B56AB6">
        <w:rPr>
          <w:rFonts w:ascii="Arial" w:hAnsi="Arial"/>
          <w:sz w:val="28"/>
        </w:rPr>
        <w:t xml:space="preserve">-Code </w:t>
      </w:r>
      <w:r w:rsidRPr="009B0D07">
        <w:rPr>
          <w:rFonts w:ascii="Arial" w:hAnsi="Arial"/>
          <w:sz w:val="28"/>
          <w:rPrChange w:id="99" w:author="Daniel Liebenau" w:date="2019-07-02T17:08:00Z">
            <w:rPr>
              <w:rFonts w:ascii="Arial" w:hAnsi="Arial"/>
              <w:sz w:val="26"/>
            </w:rPr>
          </w:rPrChange>
        </w:rPr>
        <w:t>enthält</w:t>
      </w:r>
      <w:r w:rsidR="00B56AB6">
        <w:rPr>
          <w:rFonts w:ascii="Arial" w:hAnsi="Arial"/>
          <w:sz w:val="28"/>
        </w:rPr>
        <w:t>. D</w:t>
      </w:r>
      <w:r w:rsidRPr="009B0D07">
        <w:rPr>
          <w:rFonts w:ascii="Arial" w:hAnsi="Arial"/>
          <w:sz w:val="28"/>
          <w:rPrChange w:id="100" w:author="Daniel Liebenau" w:date="2019-07-02T17:08:00Z">
            <w:rPr>
              <w:rFonts w:ascii="Arial" w:hAnsi="Arial"/>
              <w:sz w:val="26"/>
            </w:rPr>
          </w:rPrChange>
        </w:rPr>
        <w:t>ie</w:t>
      </w:r>
      <w:r w:rsidR="00B56AB6">
        <w:rPr>
          <w:rFonts w:ascii="Arial" w:hAnsi="Arial"/>
          <w:sz w:val="28"/>
        </w:rPr>
        <w:t>se Datei kann</w:t>
      </w:r>
      <w:r w:rsidRPr="009B0D07">
        <w:rPr>
          <w:rFonts w:ascii="Arial" w:hAnsi="Arial"/>
          <w:sz w:val="28"/>
          <w:rPrChange w:id="101" w:author="Daniel Liebenau" w:date="2019-07-02T17:08:00Z">
            <w:rPr>
              <w:rFonts w:ascii="Arial" w:hAnsi="Arial"/>
              <w:sz w:val="26"/>
            </w:rPr>
          </w:rPrChange>
        </w:rPr>
        <w:t xml:space="preserve"> zur einfachen Softwareverteilung genutzt werden. Zusätzlich wird im Production Mod</w:t>
      </w:r>
      <w:r w:rsidR="00B56AB6">
        <w:rPr>
          <w:rFonts w:ascii="Arial" w:hAnsi="Arial"/>
          <w:sz w:val="28"/>
        </w:rPr>
        <w:t>us</w:t>
      </w:r>
      <w:r w:rsidRPr="009B0D07">
        <w:rPr>
          <w:rFonts w:ascii="Arial" w:hAnsi="Arial"/>
          <w:sz w:val="28"/>
          <w:rPrChange w:id="102" w:author="Daniel Liebenau" w:date="2019-07-02T17:08:00Z">
            <w:rPr>
              <w:rFonts w:ascii="Arial" w:hAnsi="Arial"/>
              <w:sz w:val="26"/>
            </w:rPr>
          </w:rPrChange>
        </w:rPr>
        <w:t xml:space="preserve"> „Tree Shaking“ benutzt, um ungenutzten Code zu erkennen und diesen anschließend zu entfernen. Das bringt den Vorteil der Übersichtlichkeit, sowie auch das Angular AoT (Ahead-of-Time) den Nutzen für eine schnelle Entwicklung bietet.</w:t>
      </w:r>
    </w:p>
    <w:p w14:paraId="2D479B8B" w14:textId="77777777" w:rsidR="001058AB" w:rsidRPr="009B0D07" w:rsidRDefault="001058AB" w:rsidP="00B56AB6">
      <w:pPr>
        <w:jc w:val="both"/>
        <w:rPr>
          <w:rFonts w:ascii="Arial" w:hAnsi="Arial"/>
          <w:sz w:val="28"/>
          <w:rPrChange w:id="103" w:author="Daniel Liebenau" w:date="2019-07-02T17:08:00Z">
            <w:rPr>
              <w:rFonts w:ascii="Arial" w:hAnsi="Arial"/>
              <w:sz w:val="26"/>
            </w:rPr>
          </w:rPrChange>
        </w:rPr>
      </w:pPr>
    </w:p>
    <w:p w14:paraId="2F26FC36" w14:textId="77777777" w:rsidR="006B1122" w:rsidRPr="009B0D07" w:rsidRDefault="002E32D6" w:rsidP="00B56AB6">
      <w:pPr>
        <w:jc w:val="both"/>
        <w:rPr>
          <w:rFonts w:ascii="Arial" w:hAnsi="Arial"/>
          <w:b/>
          <w:sz w:val="28"/>
          <w:rPrChange w:id="104" w:author="Daniel Liebenau" w:date="2019-07-02T17:08:00Z">
            <w:rPr>
              <w:rFonts w:ascii="Arial" w:hAnsi="Arial"/>
              <w:b/>
              <w:sz w:val="26"/>
            </w:rPr>
          </w:rPrChange>
        </w:rPr>
      </w:pPr>
      <w:r w:rsidRPr="009B0D07">
        <w:rPr>
          <w:rFonts w:ascii="Arial" w:hAnsi="Arial"/>
          <w:b/>
          <w:sz w:val="28"/>
          <w:rPrChange w:id="105" w:author="Daniel Liebenau" w:date="2019-07-02T17:08:00Z">
            <w:rPr>
              <w:rFonts w:ascii="Arial" w:hAnsi="Arial"/>
              <w:b/>
              <w:sz w:val="26"/>
            </w:rPr>
          </w:rPrChange>
        </w:rPr>
        <w:t>Apache Shiro</w:t>
      </w:r>
    </w:p>
    <w:p w14:paraId="05A67FDC" w14:textId="6E634504" w:rsidR="006B1122" w:rsidRPr="009B0D07" w:rsidRDefault="002E32D6" w:rsidP="00B56AB6">
      <w:pPr>
        <w:jc w:val="both"/>
        <w:rPr>
          <w:rFonts w:ascii="Arial" w:hAnsi="Arial"/>
          <w:sz w:val="28"/>
          <w:rPrChange w:id="106" w:author="Daniel Liebenau" w:date="2019-07-02T17:08:00Z">
            <w:rPr>
              <w:rFonts w:ascii="Arial" w:hAnsi="Arial"/>
              <w:sz w:val="26"/>
            </w:rPr>
          </w:rPrChange>
        </w:rPr>
      </w:pPr>
      <w:r w:rsidRPr="009B0D07">
        <w:rPr>
          <w:rFonts w:ascii="Arial" w:hAnsi="Arial"/>
          <w:sz w:val="28"/>
          <w:rPrChange w:id="107" w:author="Daniel Liebenau" w:date="2019-07-02T17:08:00Z">
            <w:rPr>
              <w:rFonts w:ascii="Arial" w:hAnsi="Arial"/>
              <w:sz w:val="26"/>
            </w:rPr>
          </w:rPrChange>
        </w:rPr>
        <w:t xml:space="preserve">Das Apache Shiro Framework dient unserer Anwendung zur </w:t>
      </w:r>
      <w:r w:rsidR="00B56AB6">
        <w:rPr>
          <w:rFonts w:ascii="Arial" w:hAnsi="Arial"/>
          <w:sz w:val="28"/>
        </w:rPr>
        <w:t>Autorisierung. D</w:t>
      </w:r>
      <w:r w:rsidRPr="009B0D07">
        <w:rPr>
          <w:rFonts w:ascii="Arial" w:hAnsi="Arial"/>
          <w:sz w:val="28"/>
          <w:rPrChange w:id="108" w:author="Daniel Liebenau" w:date="2019-07-02T17:08:00Z">
            <w:rPr>
              <w:rFonts w:ascii="Arial" w:hAnsi="Arial"/>
              <w:sz w:val="26"/>
            </w:rPr>
          </w:rPrChange>
        </w:rPr>
        <w:t>ie dafür benötigte Konfigurationsdatei liegt in der Präsentationsschicht des Projekts.</w:t>
      </w:r>
    </w:p>
    <w:p w14:paraId="5F83BF09" w14:textId="71D5E6A4" w:rsidR="00F549FF" w:rsidRPr="009B0D07" w:rsidRDefault="002E32D6" w:rsidP="00B56AB6">
      <w:pPr>
        <w:jc w:val="both"/>
        <w:rPr>
          <w:rFonts w:ascii="Arial" w:hAnsi="Arial"/>
          <w:sz w:val="28"/>
          <w:rPrChange w:id="109" w:author="Daniel Liebenau" w:date="2019-07-02T17:08:00Z">
            <w:rPr>
              <w:rFonts w:ascii="Arial" w:hAnsi="Arial"/>
              <w:sz w:val="26"/>
            </w:rPr>
          </w:rPrChange>
        </w:rPr>
      </w:pPr>
      <w:r w:rsidRPr="009B0D07">
        <w:rPr>
          <w:rFonts w:ascii="Arial" w:hAnsi="Arial"/>
          <w:sz w:val="28"/>
          <w:rPrChange w:id="110" w:author="Daniel Liebenau" w:date="2019-07-02T17:08:00Z">
            <w:rPr>
              <w:rFonts w:ascii="Arial" w:hAnsi="Arial"/>
              <w:sz w:val="26"/>
            </w:rPr>
          </w:rPrChange>
        </w:rPr>
        <w:t xml:space="preserve">Die </w:t>
      </w:r>
      <w:r w:rsidR="00B56AB6">
        <w:rPr>
          <w:rFonts w:ascii="Arial" w:hAnsi="Arial"/>
          <w:sz w:val="28"/>
        </w:rPr>
        <w:t xml:space="preserve">Autorisierung </w:t>
      </w:r>
      <w:r w:rsidRPr="009B0D07">
        <w:rPr>
          <w:rFonts w:ascii="Arial" w:hAnsi="Arial"/>
          <w:sz w:val="28"/>
          <w:rPrChange w:id="111" w:author="Daniel Liebenau" w:date="2019-07-02T17:08:00Z">
            <w:rPr>
              <w:rFonts w:ascii="Arial" w:hAnsi="Arial"/>
              <w:sz w:val="26"/>
            </w:rPr>
          </w:rPrChange>
        </w:rPr>
        <w:t>wird durch die „ReadNewsItemPermission “ Berechtigung erreicht, welche jedem Benutzer Profil zugeteilt wird. Die Methode implementiert</w:t>
      </w:r>
      <w:r w:rsidR="00B56AB6">
        <w:rPr>
          <w:rFonts w:ascii="Arial" w:hAnsi="Arial"/>
          <w:sz w:val="28"/>
        </w:rPr>
        <w:t xml:space="preserve"> </w:t>
      </w:r>
      <w:r w:rsidRPr="009B0D07">
        <w:rPr>
          <w:rFonts w:ascii="Arial" w:hAnsi="Arial"/>
          <w:sz w:val="28"/>
          <w:rPrChange w:id="112" w:author="Daniel Liebenau" w:date="2019-07-02T17:08:00Z">
            <w:rPr>
              <w:rFonts w:ascii="Arial" w:hAnsi="Arial"/>
              <w:sz w:val="26"/>
            </w:rPr>
          </w:rPrChange>
        </w:rPr>
        <w:t>eine weitere Berechtigung und zwar die „ViewFirstFiveNewsItemsPermission“, die eine check-Methode aufruft</w:t>
      </w:r>
      <w:r w:rsidR="001058AB" w:rsidRPr="009B0D07">
        <w:rPr>
          <w:rFonts w:ascii="Arial" w:hAnsi="Arial"/>
          <w:sz w:val="28"/>
          <w:rPrChange w:id="113" w:author="Daniel Liebenau" w:date="2019-07-02T17:08:00Z">
            <w:rPr>
              <w:rFonts w:ascii="Arial" w:hAnsi="Arial"/>
              <w:sz w:val="26"/>
            </w:rPr>
          </w:rPrChange>
        </w:rPr>
        <w:t xml:space="preserve">, </w:t>
      </w:r>
      <w:r w:rsidRPr="009B0D07">
        <w:rPr>
          <w:rFonts w:ascii="Arial" w:hAnsi="Arial"/>
          <w:sz w:val="28"/>
          <w:rPrChange w:id="114" w:author="Daniel Liebenau" w:date="2019-07-02T17:08:00Z">
            <w:rPr>
              <w:rFonts w:ascii="Arial" w:hAnsi="Arial"/>
              <w:sz w:val="26"/>
            </w:rPr>
          </w:rPrChange>
        </w:rPr>
        <w:t>mit der das Shiro Permission-S</w:t>
      </w:r>
      <w:r w:rsidR="001058AB" w:rsidRPr="009B0D07">
        <w:rPr>
          <w:rFonts w:ascii="Arial" w:hAnsi="Arial"/>
          <w:sz w:val="28"/>
          <w:rPrChange w:id="115" w:author="Daniel Liebenau" w:date="2019-07-02T17:08:00Z">
            <w:rPr>
              <w:rFonts w:ascii="Arial" w:hAnsi="Arial"/>
              <w:sz w:val="26"/>
            </w:rPr>
          </w:rPrChange>
        </w:rPr>
        <w:t>y</w:t>
      </w:r>
      <w:r w:rsidRPr="009B0D07">
        <w:rPr>
          <w:rFonts w:ascii="Arial" w:hAnsi="Arial"/>
          <w:sz w:val="28"/>
          <w:rPrChange w:id="116" w:author="Daniel Liebenau" w:date="2019-07-02T17:08:00Z">
            <w:rPr>
              <w:rFonts w:ascii="Arial" w:hAnsi="Arial"/>
              <w:sz w:val="26"/>
            </w:rPr>
          </w:rPrChange>
        </w:rPr>
        <w:t>stem überprüft ob der Nutzer entsprechende Berechtigung hat.</w:t>
      </w:r>
    </w:p>
    <w:p w14:paraId="5C44AB3D" w14:textId="76C11EFD" w:rsidR="006B1122" w:rsidRPr="009B0D07" w:rsidRDefault="002E32D6" w:rsidP="00B56AB6">
      <w:pPr>
        <w:jc w:val="both"/>
        <w:rPr>
          <w:rFonts w:ascii="Arial" w:hAnsi="Arial"/>
          <w:sz w:val="28"/>
          <w:rPrChange w:id="117" w:author="Daniel Liebenau" w:date="2019-07-02T17:08:00Z">
            <w:rPr>
              <w:rFonts w:ascii="Arial" w:hAnsi="Arial"/>
              <w:sz w:val="26"/>
            </w:rPr>
          </w:rPrChange>
        </w:rPr>
      </w:pPr>
      <w:r w:rsidRPr="009B0D07">
        <w:rPr>
          <w:rFonts w:ascii="Arial" w:hAnsi="Arial"/>
          <w:sz w:val="28"/>
          <w:rPrChange w:id="118" w:author="Daniel Liebenau" w:date="2019-07-02T17:08:00Z">
            <w:rPr>
              <w:rFonts w:ascii="Arial" w:hAnsi="Arial"/>
              <w:sz w:val="26"/>
            </w:rPr>
          </w:rPrChange>
        </w:rPr>
        <w:lastRenderedPageBreak/>
        <w:t>Zur Authentifizierung besitzt das Projekt eine Datenbank</w:t>
      </w:r>
      <w:r w:rsidR="00B56AB6">
        <w:rPr>
          <w:rFonts w:ascii="Arial" w:hAnsi="Arial"/>
          <w:sz w:val="28"/>
        </w:rPr>
        <w:t>t</w:t>
      </w:r>
      <w:r w:rsidRPr="009B0D07">
        <w:rPr>
          <w:rFonts w:ascii="Arial" w:hAnsi="Arial"/>
          <w:sz w:val="28"/>
          <w:rPrChange w:id="119" w:author="Daniel Liebenau" w:date="2019-07-02T17:08:00Z">
            <w:rPr>
              <w:rFonts w:ascii="Arial" w:hAnsi="Arial"/>
              <w:sz w:val="26"/>
            </w:rPr>
          </w:rPrChange>
        </w:rPr>
        <w:t xml:space="preserve">abelle „DBUser“ mit den </w:t>
      </w:r>
      <w:r w:rsidR="00B56AB6">
        <w:rPr>
          <w:rFonts w:ascii="Arial" w:hAnsi="Arial"/>
          <w:sz w:val="28"/>
        </w:rPr>
        <w:t>Spalten</w:t>
      </w:r>
      <w:r w:rsidRPr="009B0D07">
        <w:rPr>
          <w:rFonts w:ascii="Arial" w:hAnsi="Arial"/>
          <w:sz w:val="28"/>
          <w:rPrChange w:id="120" w:author="Daniel Liebenau" w:date="2019-07-02T17:08:00Z">
            <w:rPr>
              <w:rFonts w:ascii="Arial" w:hAnsi="Arial"/>
              <w:sz w:val="26"/>
            </w:rPr>
          </w:rPrChange>
        </w:rPr>
        <w:t xml:space="preserve"> Username, Password,Firstname,Lastname,E-mail und </w:t>
      </w:r>
      <w:r w:rsidR="00B56AB6">
        <w:rPr>
          <w:rFonts w:ascii="Arial" w:hAnsi="Arial"/>
          <w:sz w:val="28"/>
        </w:rPr>
        <w:t>isAdmin</w:t>
      </w:r>
      <w:r w:rsidRPr="009B0D07">
        <w:rPr>
          <w:rFonts w:ascii="Arial" w:hAnsi="Arial"/>
          <w:sz w:val="28"/>
          <w:rPrChange w:id="121" w:author="Daniel Liebenau" w:date="2019-07-02T17:08:00Z">
            <w:rPr>
              <w:rFonts w:ascii="Arial" w:hAnsi="Arial"/>
              <w:sz w:val="26"/>
            </w:rPr>
          </w:rPrChange>
        </w:rPr>
        <w:t>.</w:t>
      </w:r>
    </w:p>
    <w:p w14:paraId="516A1D60" w14:textId="16E84F56" w:rsidR="001058AB" w:rsidRDefault="002E32D6" w:rsidP="00B56AB6">
      <w:pPr>
        <w:jc w:val="both"/>
        <w:rPr>
          <w:rFonts w:ascii="Arial" w:hAnsi="Arial"/>
          <w:sz w:val="28"/>
        </w:rPr>
      </w:pPr>
      <w:r w:rsidRPr="009B0D07">
        <w:rPr>
          <w:rFonts w:ascii="Arial" w:hAnsi="Arial"/>
          <w:sz w:val="28"/>
          <w:rPrChange w:id="122" w:author="Daniel Liebenau" w:date="2019-07-02T17:08:00Z">
            <w:rPr>
              <w:rFonts w:ascii="Arial" w:hAnsi="Arial"/>
              <w:sz w:val="26"/>
            </w:rPr>
          </w:rPrChange>
        </w:rPr>
        <w:t xml:space="preserve">Jedes erstelle </w:t>
      </w:r>
      <w:r w:rsidR="001058AB" w:rsidRPr="009B0D07">
        <w:rPr>
          <w:rFonts w:ascii="Arial" w:hAnsi="Arial"/>
          <w:sz w:val="28"/>
          <w:rPrChange w:id="123" w:author="Daniel Liebenau" w:date="2019-07-02T17:08:00Z">
            <w:rPr>
              <w:rFonts w:ascii="Arial" w:hAnsi="Arial"/>
              <w:sz w:val="26"/>
            </w:rPr>
          </w:rPrChange>
        </w:rPr>
        <w:t>Passwort</w:t>
      </w:r>
      <w:r w:rsidRPr="009B0D07">
        <w:rPr>
          <w:rFonts w:ascii="Arial" w:hAnsi="Arial"/>
          <w:sz w:val="28"/>
          <w:rPrChange w:id="124" w:author="Daniel Liebenau" w:date="2019-07-02T17:08:00Z">
            <w:rPr>
              <w:rFonts w:ascii="Arial" w:hAnsi="Arial"/>
              <w:sz w:val="26"/>
            </w:rPr>
          </w:rPrChange>
        </w:rPr>
        <w:t xml:space="preserve"> wird mit </w:t>
      </w:r>
      <w:r w:rsidR="00B56AB6">
        <w:rPr>
          <w:rFonts w:ascii="Arial" w:hAnsi="Arial"/>
          <w:sz w:val="28"/>
        </w:rPr>
        <w:t>MD5</w:t>
      </w:r>
      <w:r w:rsidRPr="009B0D07">
        <w:rPr>
          <w:rFonts w:ascii="Arial" w:hAnsi="Arial"/>
          <w:sz w:val="28"/>
          <w:rPrChange w:id="125" w:author="Daniel Liebenau" w:date="2019-07-02T17:08:00Z">
            <w:rPr>
              <w:rFonts w:ascii="Arial" w:hAnsi="Arial"/>
              <w:sz w:val="26"/>
            </w:rPr>
          </w:rPrChange>
        </w:rPr>
        <w:t xml:space="preserve"> verschlüsselt und in der Datenbank gespeichert. Die Benutzernamen, als auch E-Mail </w:t>
      </w:r>
      <w:r w:rsidR="00B56AB6">
        <w:rPr>
          <w:rFonts w:ascii="Arial" w:hAnsi="Arial"/>
          <w:sz w:val="28"/>
        </w:rPr>
        <w:t>S</w:t>
      </w:r>
      <w:r w:rsidRPr="009B0D07">
        <w:rPr>
          <w:rFonts w:ascii="Arial" w:hAnsi="Arial"/>
          <w:sz w:val="28"/>
          <w:rPrChange w:id="126" w:author="Daniel Liebenau" w:date="2019-07-02T17:08:00Z">
            <w:rPr>
              <w:rFonts w:ascii="Arial" w:hAnsi="Arial"/>
              <w:sz w:val="26"/>
            </w:rPr>
          </w:rPrChange>
        </w:rPr>
        <w:t xml:space="preserve">palten in der Tabelle sind dementsprechend als UNIQUE deklariert. So wird bei einem </w:t>
      </w:r>
      <w:r w:rsidR="00B56AB6">
        <w:rPr>
          <w:rFonts w:ascii="Arial" w:hAnsi="Arial"/>
          <w:sz w:val="28"/>
        </w:rPr>
        <w:t>v</w:t>
      </w:r>
      <w:r w:rsidRPr="009B0D07">
        <w:rPr>
          <w:rFonts w:ascii="Arial" w:hAnsi="Arial"/>
          <w:sz w:val="28"/>
          <w:rPrChange w:id="127" w:author="Daniel Liebenau" w:date="2019-07-02T17:08:00Z">
            <w:rPr>
              <w:rFonts w:ascii="Arial" w:hAnsi="Arial"/>
              <w:sz w:val="26"/>
            </w:rPr>
          </w:rPrChange>
        </w:rPr>
        <w:t>ersuchten Login der Benutzername und das Passwort über POST an die REST API geschickt. Beide werden in der Datenbank abgeglichen.</w:t>
      </w:r>
      <w:r w:rsidR="001058AB" w:rsidRPr="009B0D07">
        <w:rPr>
          <w:rFonts w:ascii="Arial" w:hAnsi="Arial"/>
          <w:sz w:val="28"/>
          <w:rPrChange w:id="128" w:author="Daniel Liebenau" w:date="2019-07-02T17:08:00Z">
            <w:rPr>
              <w:rFonts w:ascii="Arial" w:hAnsi="Arial"/>
              <w:sz w:val="26"/>
            </w:rPr>
          </w:rPrChange>
        </w:rPr>
        <w:t xml:space="preserve"> </w:t>
      </w:r>
      <w:r w:rsidRPr="009B0D07">
        <w:rPr>
          <w:rFonts w:ascii="Arial" w:hAnsi="Arial"/>
          <w:sz w:val="28"/>
          <w:rPrChange w:id="129" w:author="Daniel Liebenau" w:date="2019-07-02T17:08:00Z">
            <w:rPr>
              <w:rFonts w:ascii="Arial" w:hAnsi="Arial"/>
              <w:sz w:val="26"/>
            </w:rPr>
          </w:rPrChange>
        </w:rPr>
        <w:t xml:space="preserve">Falls diese gültig sind, wird ein JSON Web Token an den Nutzer </w:t>
      </w:r>
      <w:r w:rsidR="009B44D3" w:rsidRPr="009B0D07">
        <w:rPr>
          <w:rFonts w:ascii="Arial" w:hAnsi="Arial"/>
          <w:sz w:val="28"/>
          <w:rPrChange w:id="130" w:author="Daniel Liebenau" w:date="2019-07-02T17:08:00Z">
            <w:rPr>
              <w:rFonts w:ascii="Arial" w:hAnsi="Arial"/>
              <w:sz w:val="26"/>
            </w:rPr>
          </w:rPrChange>
        </w:rPr>
        <w:t>zurückgesendet</w:t>
      </w:r>
      <w:r w:rsidRPr="009B0D07">
        <w:rPr>
          <w:rFonts w:ascii="Arial" w:hAnsi="Arial"/>
          <w:sz w:val="28"/>
          <w:rPrChange w:id="131" w:author="Daniel Liebenau" w:date="2019-07-02T17:08:00Z">
            <w:rPr>
              <w:rFonts w:ascii="Arial" w:hAnsi="Arial"/>
              <w:sz w:val="26"/>
            </w:rPr>
          </w:rPrChange>
        </w:rPr>
        <w:t>.</w:t>
      </w:r>
      <w:r w:rsidR="001058AB" w:rsidRPr="009B0D07">
        <w:rPr>
          <w:rFonts w:ascii="Arial" w:hAnsi="Arial"/>
          <w:sz w:val="28"/>
          <w:rPrChange w:id="132" w:author="Daniel Liebenau" w:date="2019-07-02T17:08:00Z">
            <w:rPr>
              <w:rFonts w:ascii="Arial" w:hAnsi="Arial"/>
              <w:sz w:val="26"/>
            </w:rPr>
          </w:rPrChange>
        </w:rPr>
        <w:t xml:space="preserve"> </w:t>
      </w:r>
      <w:r w:rsidRPr="009B0D07">
        <w:rPr>
          <w:rFonts w:ascii="Arial" w:hAnsi="Arial"/>
          <w:sz w:val="28"/>
          <w:rPrChange w:id="133" w:author="Daniel Liebenau" w:date="2019-07-02T17:08:00Z">
            <w:rPr>
              <w:rFonts w:ascii="Arial" w:hAnsi="Arial"/>
              <w:sz w:val="26"/>
            </w:rPr>
          </w:rPrChange>
        </w:rPr>
        <w:t xml:space="preserve">Bei </w:t>
      </w:r>
      <w:r w:rsidR="001058AB" w:rsidRPr="009B0D07">
        <w:rPr>
          <w:rFonts w:ascii="Arial" w:hAnsi="Arial"/>
          <w:sz w:val="28"/>
          <w:rPrChange w:id="134" w:author="Daniel Liebenau" w:date="2019-07-02T17:08:00Z">
            <w:rPr>
              <w:rFonts w:ascii="Arial" w:hAnsi="Arial"/>
              <w:sz w:val="26"/>
            </w:rPr>
          </w:rPrChange>
        </w:rPr>
        <w:t>nachfolgenden</w:t>
      </w:r>
      <w:r w:rsidRPr="009B0D07">
        <w:rPr>
          <w:rFonts w:ascii="Arial" w:hAnsi="Arial"/>
          <w:sz w:val="28"/>
          <w:rPrChange w:id="135" w:author="Daniel Liebenau" w:date="2019-07-02T17:08:00Z">
            <w:rPr>
              <w:rFonts w:ascii="Arial" w:hAnsi="Arial"/>
              <w:sz w:val="26"/>
            </w:rPr>
          </w:rPrChange>
        </w:rPr>
        <w:t xml:space="preserve"> Anfragen wird einerseits überprüft ob man als Nutzer authentifiziert ist und ob das erhaltene JSON Web Token gültig</w:t>
      </w:r>
      <w:r w:rsidR="001058AB" w:rsidRPr="009B0D07">
        <w:rPr>
          <w:rFonts w:ascii="Arial" w:hAnsi="Arial"/>
          <w:sz w:val="28"/>
          <w:rPrChange w:id="136" w:author="Daniel Liebenau" w:date="2019-07-02T17:08:00Z">
            <w:rPr>
              <w:rFonts w:ascii="Arial" w:hAnsi="Arial"/>
              <w:sz w:val="26"/>
            </w:rPr>
          </w:rPrChange>
        </w:rPr>
        <w:t xml:space="preserve"> </w:t>
      </w:r>
      <w:r w:rsidRPr="009B0D07">
        <w:rPr>
          <w:rFonts w:ascii="Arial" w:hAnsi="Arial"/>
          <w:sz w:val="28"/>
          <w:rPrChange w:id="137" w:author="Daniel Liebenau" w:date="2019-07-02T17:08:00Z">
            <w:rPr>
              <w:rFonts w:ascii="Arial" w:hAnsi="Arial"/>
              <w:sz w:val="26"/>
            </w:rPr>
          </w:rPrChange>
        </w:rPr>
        <w:t>ist.</w:t>
      </w:r>
    </w:p>
    <w:p w14:paraId="6EF5BA06" w14:textId="77777777" w:rsidR="00F549FF" w:rsidRPr="009B0D07" w:rsidRDefault="00F549FF" w:rsidP="00B56AB6">
      <w:pPr>
        <w:jc w:val="both"/>
        <w:rPr>
          <w:rFonts w:ascii="Arial" w:hAnsi="Arial"/>
          <w:sz w:val="28"/>
          <w:rPrChange w:id="138" w:author="Daniel Liebenau" w:date="2019-07-02T17:08:00Z">
            <w:rPr>
              <w:rFonts w:ascii="Arial" w:hAnsi="Arial"/>
              <w:sz w:val="26"/>
            </w:rPr>
          </w:rPrChange>
        </w:rPr>
      </w:pPr>
    </w:p>
    <w:p w14:paraId="63EE6353" w14:textId="77777777" w:rsidR="001058AB" w:rsidRPr="009B0D07" w:rsidRDefault="001058AB" w:rsidP="00B56AB6">
      <w:pPr>
        <w:jc w:val="both"/>
        <w:rPr>
          <w:rFonts w:ascii="Arial" w:hAnsi="Arial"/>
          <w:b/>
          <w:sz w:val="28"/>
          <w:rPrChange w:id="139" w:author="Daniel Liebenau" w:date="2019-07-02T17:08:00Z">
            <w:rPr>
              <w:rFonts w:ascii="Arial" w:hAnsi="Arial"/>
              <w:b/>
              <w:sz w:val="26"/>
            </w:rPr>
          </w:rPrChange>
        </w:rPr>
      </w:pPr>
      <w:r w:rsidRPr="009B0D07">
        <w:rPr>
          <w:rFonts w:ascii="Arial" w:hAnsi="Arial"/>
          <w:b/>
          <w:sz w:val="28"/>
          <w:rPrChange w:id="140" w:author="Daniel Liebenau" w:date="2019-07-02T17:08:00Z">
            <w:rPr>
              <w:rFonts w:ascii="Arial" w:hAnsi="Arial"/>
              <w:b/>
              <w:sz w:val="26"/>
            </w:rPr>
          </w:rPrChange>
        </w:rPr>
        <w:t>Aufgetretene Probleme</w:t>
      </w:r>
    </w:p>
    <w:p w14:paraId="4B655DC3" w14:textId="69E5D8E2" w:rsidR="001058AB" w:rsidRPr="009B0D07" w:rsidRDefault="001058AB" w:rsidP="00B56AB6">
      <w:pPr>
        <w:jc w:val="both"/>
        <w:rPr>
          <w:rFonts w:ascii="Arial" w:hAnsi="Arial"/>
          <w:sz w:val="28"/>
          <w:rPrChange w:id="141" w:author="Daniel Liebenau" w:date="2019-07-02T17:08:00Z">
            <w:rPr>
              <w:rFonts w:ascii="Arial" w:hAnsi="Arial"/>
              <w:sz w:val="26"/>
            </w:rPr>
          </w:rPrChange>
        </w:rPr>
      </w:pPr>
      <w:r w:rsidRPr="009B0D07">
        <w:rPr>
          <w:rFonts w:ascii="Arial" w:hAnsi="Arial"/>
          <w:sz w:val="28"/>
          <w:rPrChange w:id="142" w:author="Daniel Liebenau" w:date="2019-07-02T17:08:00Z">
            <w:rPr>
              <w:rFonts w:ascii="Arial" w:hAnsi="Arial"/>
              <w:sz w:val="26"/>
            </w:rPr>
          </w:rPrChange>
        </w:rPr>
        <w:t>Während der Entwicklung der Anwendung sind häufiger Probleme hinsichtlich der Programmierung, als auch Probleme in der Kompatibilität aufgetreten.</w:t>
      </w:r>
    </w:p>
    <w:p w14:paraId="0ACAF04A" w14:textId="31BE4A3E" w:rsidR="00886DA1" w:rsidRPr="009B0D07" w:rsidRDefault="009E179C" w:rsidP="00B56AB6">
      <w:pPr>
        <w:jc w:val="both"/>
        <w:rPr>
          <w:rFonts w:ascii="Arial" w:hAnsi="Arial"/>
          <w:sz w:val="28"/>
          <w:rPrChange w:id="143" w:author="Daniel Liebenau" w:date="2019-07-02T17:08:00Z">
            <w:rPr>
              <w:rFonts w:ascii="Arial" w:hAnsi="Arial"/>
              <w:sz w:val="26"/>
            </w:rPr>
          </w:rPrChange>
        </w:rPr>
      </w:pPr>
      <w:r w:rsidRPr="009B0D07">
        <w:rPr>
          <w:rFonts w:ascii="Arial" w:hAnsi="Arial"/>
          <w:sz w:val="28"/>
          <w:rPrChange w:id="144" w:author="Daniel Liebenau" w:date="2019-07-02T17:08:00Z">
            <w:rPr>
              <w:rFonts w:ascii="Arial" w:hAnsi="Arial"/>
              <w:sz w:val="26"/>
            </w:rPr>
          </w:rPrChange>
        </w:rPr>
        <w:t>Zur Anfangsphase der Projektarbeit gab es Komplikationen mit den unterschiedlichen Entwicklungsumgebungen. Da nicht jeder dieselbe Entwicklungsumgebung zur Programmierung nutzte, sondern zwischen IntelliJ und Eclipse oder auch anderen IDE präferiert wurde, gab es häufig Fehlermeldungen, die sich jedoch nach einiger Recherche im Internet wieder lösen ließen</w:t>
      </w:r>
      <w:r w:rsidR="00D56CC7" w:rsidRPr="009B0D07">
        <w:rPr>
          <w:rFonts w:ascii="Arial" w:hAnsi="Arial"/>
          <w:sz w:val="28"/>
          <w:rPrChange w:id="145" w:author="Daniel Liebenau" w:date="2019-07-02T17:08:00Z">
            <w:rPr>
              <w:rFonts w:ascii="Arial" w:hAnsi="Arial"/>
              <w:sz w:val="26"/>
            </w:rPr>
          </w:rPrChange>
        </w:rPr>
        <w:t>.</w:t>
      </w:r>
    </w:p>
    <w:p w14:paraId="2670F052" w14:textId="03B4DF96" w:rsidR="009E179C" w:rsidRPr="009B0D07" w:rsidRDefault="009E179C" w:rsidP="00B56AB6">
      <w:pPr>
        <w:jc w:val="both"/>
        <w:rPr>
          <w:rFonts w:ascii="Arial" w:hAnsi="Arial"/>
          <w:sz w:val="28"/>
          <w:rPrChange w:id="146" w:author="Daniel Liebenau" w:date="2019-07-02T17:08:00Z">
            <w:rPr>
              <w:rFonts w:ascii="Arial" w:hAnsi="Arial"/>
              <w:sz w:val="26"/>
            </w:rPr>
          </w:rPrChange>
        </w:rPr>
      </w:pPr>
      <w:r w:rsidRPr="009B0D07">
        <w:rPr>
          <w:rFonts w:ascii="Arial" w:hAnsi="Arial"/>
          <w:sz w:val="28"/>
          <w:rPrChange w:id="147" w:author="Daniel Liebenau" w:date="2019-07-02T17:08:00Z">
            <w:rPr>
              <w:rFonts w:ascii="Arial" w:hAnsi="Arial"/>
              <w:sz w:val="26"/>
            </w:rPr>
          </w:rPrChange>
        </w:rPr>
        <w:t>Zu</w:t>
      </w:r>
      <w:r w:rsidR="008217C2">
        <w:rPr>
          <w:rFonts w:ascii="Arial" w:hAnsi="Arial"/>
          <w:sz w:val="28"/>
        </w:rPr>
        <w:t>m</w:t>
      </w:r>
      <w:r w:rsidRPr="009B0D07">
        <w:rPr>
          <w:rFonts w:ascii="Arial" w:hAnsi="Arial"/>
          <w:sz w:val="28"/>
          <w:rPrChange w:id="148" w:author="Daniel Liebenau" w:date="2019-07-02T17:08:00Z">
            <w:rPr>
              <w:rFonts w:ascii="Arial" w:hAnsi="Arial"/>
              <w:sz w:val="26"/>
            </w:rPr>
          </w:rPrChange>
        </w:rPr>
        <w:t xml:space="preserve"> parallele</w:t>
      </w:r>
      <w:r w:rsidR="008217C2">
        <w:rPr>
          <w:rFonts w:ascii="Arial" w:hAnsi="Arial"/>
          <w:sz w:val="28"/>
        </w:rPr>
        <w:t xml:space="preserve">n </w:t>
      </w:r>
      <w:r w:rsidRPr="009B0D07">
        <w:rPr>
          <w:rFonts w:ascii="Arial" w:hAnsi="Arial"/>
          <w:sz w:val="28"/>
          <w:rPrChange w:id="149" w:author="Daniel Liebenau" w:date="2019-07-02T17:08:00Z">
            <w:rPr>
              <w:rFonts w:ascii="Arial" w:hAnsi="Arial"/>
              <w:sz w:val="26"/>
            </w:rPr>
          </w:rPrChange>
        </w:rPr>
        <w:t xml:space="preserve">arbeiten an dem Projekt sollte sich jedes Mitglied </w:t>
      </w:r>
      <w:r w:rsidR="008217C2">
        <w:rPr>
          <w:rFonts w:ascii="Arial" w:hAnsi="Arial"/>
          <w:sz w:val="28"/>
        </w:rPr>
        <w:t>an</w:t>
      </w:r>
      <w:r w:rsidRPr="009B0D07">
        <w:rPr>
          <w:rFonts w:ascii="Arial" w:hAnsi="Arial"/>
          <w:sz w:val="28"/>
          <w:rPrChange w:id="150" w:author="Daniel Liebenau" w:date="2019-07-02T17:08:00Z">
            <w:rPr>
              <w:rFonts w:ascii="Arial" w:hAnsi="Arial"/>
              <w:sz w:val="26"/>
            </w:rPr>
          </w:rPrChange>
        </w:rPr>
        <w:t xml:space="preserve"> ein gemeinsam </w:t>
      </w:r>
      <w:r w:rsidR="008217C2">
        <w:rPr>
          <w:rFonts w:ascii="Arial" w:hAnsi="Arial"/>
          <w:sz w:val="28"/>
        </w:rPr>
        <w:t xml:space="preserve">genutztes </w:t>
      </w:r>
      <w:r w:rsidRPr="009B0D07">
        <w:rPr>
          <w:rFonts w:ascii="Arial" w:hAnsi="Arial"/>
          <w:sz w:val="28"/>
          <w:rPrChange w:id="151" w:author="Daniel Liebenau" w:date="2019-07-02T17:08:00Z">
            <w:rPr>
              <w:rFonts w:ascii="Arial" w:hAnsi="Arial"/>
              <w:sz w:val="26"/>
            </w:rPr>
          </w:rPrChange>
        </w:rPr>
        <w:t>GitHub-Repository anbinden. Dies funktionierte relativ reibungslos, im anschließenden Schritt, bei der d</w:t>
      </w:r>
      <w:r w:rsidR="008217C2">
        <w:rPr>
          <w:rFonts w:ascii="Arial" w:hAnsi="Arial"/>
          <w:sz w:val="28"/>
        </w:rPr>
        <w:t>as</w:t>
      </w:r>
      <w:r w:rsidRPr="009B0D07">
        <w:rPr>
          <w:rFonts w:ascii="Arial" w:hAnsi="Arial"/>
          <w:sz w:val="28"/>
          <w:rPrChange w:id="152" w:author="Daniel Liebenau" w:date="2019-07-02T17:08:00Z">
            <w:rPr>
              <w:rFonts w:ascii="Arial" w:hAnsi="Arial"/>
              <w:sz w:val="26"/>
            </w:rPr>
          </w:rPrChange>
        </w:rPr>
        <w:t xml:space="preserve"> angelegte Repository von GitHub geklont werden musste</w:t>
      </w:r>
      <w:r w:rsidR="008217C2">
        <w:rPr>
          <w:rFonts w:ascii="Arial" w:hAnsi="Arial"/>
          <w:sz w:val="28"/>
        </w:rPr>
        <w:t>,</w:t>
      </w:r>
      <w:r w:rsidRPr="009B0D07">
        <w:rPr>
          <w:rFonts w:ascii="Arial" w:hAnsi="Arial"/>
          <w:sz w:val="28"/>
          <w:rPrChange w:id="153" w:author="Daniel Liebenau" w:date="2019-07-02T17:08:00Z">
            <w:rPr>
              <w:rFonts w:ascii="Arial" w:hAnsi="Arial"/>
              <w:sz w:val="26"/>
            </w:rPr>
          </w:rPrChange>
        </w:rPr>
        <w:t xml:space="preserve"> gab es </w:t>
      </w:r>
      <w:r w:rsidR="008217C2">
        <w:rPr>
          <w:rFonts w:ascii="Arial" w:hAnsi="Arial"/>
          <w:sz w:val="28"/>
        </w:rPr>
        <w:t xml:space="preserve">erneut </w:t>
      </w:r>
      <w:r w:rsidRPr="009B0D07">
        <w:rPr>
          <w:rFonts w:ascii="Arial" w:hAnsi="Arial"/>
          <w:sz w:val="28"/>
          <w:rPrChange w:id="154" w:author="Daniel Liebenau" w:date="2019-07-02T17:08:00Z">
            <w:rPr>
              <w:rFonts w:ascii="Arial" w:hAnsi="Arial"/>
              <w:sz w:val="26"/>
            </w:rPr>
          </w:rPrChange>
        </w:rPr>
        <w:t xml:space="preserve">Probleme bezüglich der einzelnen Entwicklungsumgebungen. Jede IDE hatte andere Funktionen um </w:t>
      </w:r>
      <w:r w:rsidR="008217C2">
        <w:rPr>
          <w:rFonts w:ascii="Arial" w:hAnsi="Arial"/>
          <w:sz w:val="28"/>
        </w:rPr>
        <w:t>das</w:t>
      </w:r>
      <w:r w:rsidRPr="009B0D07">
        <w:rPr>
          <w:rFonts w:ascii="Arial" w:hAnsi="Arial"/>
          <w:sz w:val="28"/>
          <w:rPrChange w:id="155" w:author="Daniel Liebenau" w:date="2019-07-02T17:08:00Z">
            <w:rPr>
              <w:rFonts w:ascii="Arial" w:hAnsi="Arial"/>
              <w:sz w:val="26"/>
            </w:rPr>
          </w:rPrChange>
        </w:rPr>
        <w:t xml:space="preserve"> Repository zu klonen, so hatte beispielsweise IntelliJ eine eingebaute Funktion um dies </w:t>
      </w:r>
      <w:r w:rsidR="000910BF" w:rsidRPr="009B0D07">
        <w:rPr>
          <w:rFonts w:ascii="Arial" w:hAnsi="Arial"/>
          <w:sz w:val="28"/>
          <w:rPrChange w:id="156" w:author="Daniel Liebenau" w:date="2019-07-02T17:08:00Z">
            <w:rPr>
              <w:rFonts w:ascii="Arial" w:hAnsi="Arial"/>
              <w:sz w:val="26"/>
            </w:rPr>
          </w:rPrChange>
        </w:rPr>
        <w:t>über den GitHub-Repository Link zu bewerkstelligen. Allerdings traten ebenfalls Fehlermeldungen auf. Mittels Konsolenbefehle funktionierte das Klonen</w:t>
      </w:r>
      <w:r w:rsidR="008217C2">
        <w:rPr>
          <w:rFonts w:ascii="Arial" w:hAnsi="Arial"/>
          <w:sz w:val="28"/>
        </w:rPr>
        <w:t xml:space="preserve"> </w:t>
      </w:r>
      <w:r w:rsidR="000910BF" w:rsidRPr="009B0D07">
        <w:rPr>
          <w:rFonts w:ascii="Arial" w:hAnsi="Arial"/>
          <w:sz w:val="28"/>
          <w:rPrChange w:id="157" w:author="Daniel Liebenau" w:date="2019-07-02T17:08:00Z">
            <w:rPr>
              <w:rFonts w:ascii="Arial" w:hAnsi="Arial"/>
              <w:sz w:val="26"/>
            </w:rPr>
          </w:rPrChange>
        </w:rPr>
        <w:t>allerdings reibungslos.</w:t>
      </w:r>
    </w:p>
    <w:p w14:paraId="55C03E6C" w14:textId="77777777" w:rsidR="00D56CC7" w:rsidRPr="009B0D07" w:rsidRDefault="000910BF" w:rsidP="00B56AB6">
      <w:pPr>
        <w:jc w:val="both"/>
        <w:rPr>
          <w:rFonts w:ascii="Arial" w:hAnsi="Arial"/>
          <w:sz w:val="28"/>
          <w:rPrChange w:id="158" w:author="Daniel Liebenau" w:date="2019-07-02T17:08:00Z">
            <w:rPr>
              <w:rFonts w:ascii="Arial" w:hAnsi="Arial"/>
              <w:sz w:val="26"/>
            </w:rPr>
          </w:rPrChange>
        </w:rPr>
      </w:pPr>
      <w:r w:rsidRPr="009B0D07">
        <w:rPr>
          <w:rFonts w:ascii="Arial" w:hAnsi="Arial"/>
          <w:sz w:val="28"/>
          <w:rPrChange w:id="159" w:author="Daniel Liebenau" w:date="2019-07-02T17:08:00Z">
            <w:rPr>
              <w:rFonts w:ascii="Arial" w:hAnsi="Arial"/>
              <w:sz w:val="26"/>
            </w:rPr>
          </w:rPrChange>
        </w:rPr>
        <w:t xml:space="preserve">Eine gute Grundlage, wie das Projekt aufgebaut sein soll und mit welchen Komponenten wir das Projekt beginnen mussten, gab das aus der Vorlesung </w:t>
      </w:r>
      <w:r w:rsidRPr="009B0D07">
        <w:rPr>
          <w:rFonts w:ascii="Arial" w:hAnsi="Arial"/>
          <w:sz w:val="28"/>
          <w:rPrChange w:id="160" w:author="Daniel Liebenau" w:date="2019-07-02T17:08:00Z">
            <w:rPr>
              <w:rFonts w:ascii="Arial" w:hAnsi="Arial"/>
              <w:sz w:val="26"/>
            </w:rPr>
          </w:rPrChange>
        </w:rPr>
        <w:lastRenderedPageBreak/>
        <w:t>bereitgestellte Beispiel „example06_app“. Dieses diente uns im weiteren Verlauf als Grundlage für das Projekt.</w:t>
      </w:r>
    </w:p>
    <w:p w14:paraId="4B279DC2" w14:textId="4918E924" w:rsidR="007F45F5" w:rsidRPr="009B0D07" w:rsidRDefault="007F45F5" w:rsidP="00B56AB6">
      <w:pPr>
        <w:jc w:val="both"/>
        <w:rPr>
          <w:rFonts w:ascii="Arial" w:hAnsi="Arial"/>
          <w:sz w:val="28"/>
          <w:rPrChange w:id="161" w:author="Daniel Liebenau" w:date="2019-07-02T17:08:00Z">
            <w:rPr>
              <w:rFonts w:ascii="Arial" w:hAnsi="Arial"/>
              <w:sz w:val="26"/>
            </w:rPr>
          </w:rPrChange>
        </w:rPr>
      </w:pPr>
      <w:r w:rsidRPr="009B0D07">
        <w:rPr>
          <w:rFonts w:ascii="Arial" w:hAnsi="Arial"/>
          <w:sz w:val="28"/>
          <w:rPrChange w:id="162" w:author="Daniel Liebenau" w:date="2019-07-02T17:08:00Z">
            <w:rPr>
              <w:rFonts w:ascii="Arial" w:hAnsi="Arial"/>
              <w:sz w:val="26"/>
            </w:rPr>
          </w:rPrChange>
        </w:rPr>
        <w:t>Dennoch war es schwierig</w:t>
      </w:r>
      <w:r w:rsidR="008217C2">
        <w:rPr>
          <w:rFonts w:ascii="Arial" w:hAnsi="Arial"/>
          <w:sz w:val="28"/>
        </w:rPr>
        <w:t>,</w:t>
      </w:r>
      <w:r w:rsidRPr="009B0D07">
        <w:rPr>
          <w:rFonts w:ascii="Arial" w:hAnsi="Arial"/>
          <w:sz w:val="28"/>
          <w:rPrChange w:id="163" w:author="Daniel Liebenau" w:date="2019-07-02T17:08:00Z">
            <w:rPr>
              <w:rFonts w:ascii="Arial" w:hAnsi="Arial"/>
              <w:sz w:val="26"/>
            </w:rPr>
          </w:rPrChange>
        </w:rPr>
        <w:t xml:space="preserve"> den ersten Schritt in Richtung Programmierung der Anwendung zu gehen, da man sich unschlüssig</w:t>
      </w:r>
      <w:r w:rsidR="008217C2">
        <w:rPr>
          <w:rFonts w:ascii="Arial" w:hAnsi="Arial"/>
          <w:sz w:val="28"/>
        </w:rPr>
        <w:t xml:space="preserve"> darüber</w:t>
      </w:r>
      <w:r w:rsidRPr="009B0D07">
        <w:rPr>
          <w:rFonts w:ascii="Arial" w:hAnsi="Arial"/>
          <w:sz w:val="28"/>
          <w:rPrChange w:id="164" w:author="Daniel Liebenau" w:date="2019-07-02T17:08:00Z">
            <w:rPr>
              <w:rFonts w:ascii="Arial" w:hAnsi="Arial"/>
              <w:sz w:val="26"/>
            </w:rPr>
          </w:rPrChange>
        </w:rPr>
        <w:t xml:space="preserve"> war, ob das Frontend oder Backend der erste Startpunkt des Projekts </w:t>
      </w:r>
      <w:r w:rsidR="00C71575" w:rsidRPr="009B0D07">
        <w:rPr>
          <w:rFonts w:ascii="Arial" w:hAnsi="Arial"/>
          <w:sz w:val="28"/>
          <w:rPrChange w:id="165" w:author="Daniel Liebenau" w:date="2019-07-02T17:08:00Z">
            <w:rPr>
              <w:rFonts w:ascii="Arial" w:hAnsi="Arial"/>
              <w:sz w:val="26"/>
            </w:rPr>
          </w:rPrChange>
        </w:rPr>
        <w:t>ist</w:t>
      </w:r>
      <w:r w:rsidRPr="009B0D07">
        <w:rPr>
          <w:rFonts w:ascii="Arial" w:hAnsi="Arial"/>
          <w:sz w:val="28"/>
          <w:rPrChange w:id="166" w:author="Daniel Liebenau" w:date="2019-07-02T17:08:00Z">
            <w:rPr>
              <w:rFonts w:ascii="Arial" w:hAnsi="Arial"/>
              <w:sz w:val="26"/>
            </w:rPr>
          </w:rPrChange>
        </w:rPr>
        <w:t>, an de</w:t>
      </w:r>
      <w:r w:rsidR="008217C2">
        <w:rPr>
          <w:rFonts w:ascii="Arial" w:hAnsi="Arial"/>
          <w:sz w:val="28"/>
        </w:rPr>
        <w:t>m</w:t>
      </w:r>
      <w:r w:rsidRPr="009B0D07">
        <w:rPr>
          <w:rFonts w:ascii="Arial" w:hAnsi="Arial"/>
          <w:sz w:val="28"/>
          <w:rPrChange w:id="167" w:author="Daniel Liebenau" w:date="2019-07-02T17:08:00Z">
            <w:rPr>
              <w:rFonts w:ascii="Arial" w:hAnsi="Arial"/>
              <w:sz w:val="26"/>
            </w:rPr>
          </w:rPrChange>
        </w:rPr>
        <w:t xml:space="preserve"> man vorläufig arbeiten sollte. So ist daraus zwar nicht </w:t>
      </w:r>
      <w:r w:rsidR="008217C2">
        <w:rPr>
          <w:rFonts w:ascii="Arial" w:hAnsi="Arial"/>
          <w:sz w:val="28"/>
        </w:rPr>
        <w:t>kein</w:t>
      </w:r>
      <w:r w:rsidRPr="009B0D07">
        <w:rPr>
          <w:rFonts w:ascii="Arial" w:hAnsi="Arial"/>
          <w:sz w:val="28"/>
          <w:rPrChange w:id="168" w:author="Daniel Liebenau" w:date="2019-07-02T17:08:00Z">
            <w:rPr>
              <w:rFonts w:ascii="Arial" w:hAnsi="Arial"/>
              <w:sz w:val="26"/>
            </w:rPr>
          </w:rPrChange>
        </w:rPr>
        <w:t xml:space="preserve"> ganz paralleler Arbeitsverlauf beider Ebenen entstanden, </w:t>
      </w:r>
      <w:r w:rsidR="008217C2">
        <w:rPr>
          <w:rFonts w:ascii="Arial" w:hAnsi="Arial"/>
          <w:sz w:val="28"/>
        </w:rPr>
        <w:t xml:space="preserve">sondern </w:t>
      </w:r>
      <w:r w:rsidRPr="009B0D07">
        <w:rPr>
          <w:rFonts w:ascii="Arial" w:hAnsi="Arial"/>
          <w:sz w:val="28"/>
          <w:rPrChange w:id="169" w:author="Daniel Liebenau" w:date="2019-07-02T17:08:00Z">
            <w:rPr>
              <w:rFonts w:ascii="Arial" w:hAnsi="Arial"/>
              <w:sz w:val="26"/>
            </w:rPr>
          </w:rPrChange>
        </w:rPr>
        <w:t>eher eine abwechselnde Überarbeitung beider</w:t>
      </w:r>
      <w:r w:rsidR="008217C2">
        <w:rPr>
          <w:rFonts w:ascii="Arial" w:hAnsi="Arial"/>
          <w:sz w:val="28"/>
        </w:rPr>
        <w:t>.</w:t>
      </w:r>
    </w:p>
    <w:p w14:paraId="49DC043A" w14:textId="08117DC3" w:rsidR="00886DA1" w:rsidRPr="009B0D07" w:rsidRDefault="00886DA1" w:rsidP="00B56AB6">
      <w:pPr>
        <w:jc w:val="both"/>
        <w:rPr>
          <w:rFonts w:ascii="Arial" w:hAnsi="Arial"/>
          <w:sz w:val="28"/>
          <w:rPrChange w:id="170" w:author="Daniel Liebenau" w:date="2019-07-02T17:08:00Z">
            <w:rPr>
              <w:rFonts w:ascii="Arial" w:hAnsi="Arial"/>
              <w:sz w:val="26"/>
            </w:rPr>
          </w:rPrChange>
        </w:rPr>
      </w:pPr>
      <w:r w:rsidRPr="009B0D07">
        <w:rPr>
          <w:rFonts w:ascii="Arial" w:hAnsi="Arial"/>
          <w:sz w:val="28"/>
          <w:rPrChange w:id="171" w:author="Daniel Liebenau" w:date="2019-07-02T17:08:00Z">
            <w:rPr>
              <w:rFonts w:ascii="Arial" w:hAnsi="Arial"/>
              <w:sz w:val="26"/>
            </w:rPr>
          </w:rPrChange>
        </w:rPr>
        <w:t xml:space="preserve">Weiterhin war man nicht mit allen benötigten Projektkomponenten vertraut. So musste man sich beispielsweise in Angular erst zurechtfinden, auch wenn die in der Vorlesung bearbeiteten Folien dabei gute Anhaltspunkte boten. Dennoch gab es dann </w:t>
      </w:r>
      <w:r w:rsidR="008217C2">
        <w:rPr>
          <w:rFonts w:ascii="Arial" w:hAnsi="Arial"/>
          <w:sz w:val="28"/>
        </w:rPr>
        <w:t>p</w:t>
      </w:r>
      <w:r w:rsidRPr="009B0D07">
        <w:rPr>
          <w:rFonts w:ascii="Arial" w:hAnsi="Arial"/>
          <w:sz w:val="28"/>
          <w:rPrChange w:id="172" w:author="Daniel Liebenau" w:date="2019-07-02T17:08:00Z">
            <w:rPr>
              <w:rFonts w:ascii="Arial" w:hAnsi="Arial"/>
              <w:sz w:val="26"/>
            </w:rPr>
          </w:rPrChange>
        </w:rPr>
        <w:t>rojektspezifische Änderungen</w:t>
      </w:r>
      <w:r w:rsidR="008217C2">
        <w:rPr>
          <w:rFonts w:ascii="Arial" w:hAnsi="Arial"/>
          <w:sz w:val="28"/>
        </w:rPr>
        <w:t>,</w:t>
      </w:r>
      <w:r w:rsidRPr="009B0D07">
        <w:rPr>
          <w:rFonts w:ascii="Arial" w:hAnsi="Arial"/>
          <w:sz w:val="28"/>
          <w:rPrChange w:id="173" w:author="Daniel Liebenau" w:date="2019-07-02T17:08:00Z">
            <w:rPr>
              <w:rFonts w:ascii="Arial" w:hAnsi="Arial"/>
              <w:sz w:val="26"/>
            </w:rPr>
          </w:rPrChange>
        </w:rPr>
        <w:t xml:space="preserve"> die man machen musste</w:t>
      </w:r>
      <w:r w:rsidR="008217C2">
        <w:rPr>
          <w:rFonts w:ascii="Arial" w:hAnsi="Arial"/>
          <w:sz w:val="28"/>
        </w:rPr>
        <w:t xml:space="preserve">, bei denen man </w:t>
      </w:r>
      <w:r w:rsidRPr="009B0D07">
        <w:rPr>
          <w:rFonts w:ascii="Arial" w:hAnsi="Arial"/>
          <w:sz w:val="28"/>
          <w:rPrChange w:id="174" w:author="Daniel Liebenau" w:date="2019-07-02T17:08:00Z">
            <w:rPr>
              <w:rFonts w:ascii="Arial" w:hAnsi="Arial"/>
              <w:sz w:val="26"/>
            </w:rPr>
          </w:rPrChange>
        </w:rPr>
        <w:t>sich</w:t>
      </w:r>
      <w:r w:rsidR="008217C2">
        <w:rPr>
          <w:rFonts w:ascii="Arial" w:hAnsi="Arial"/>
          <w:sz w:val="28"/>
        </w:rPr>
        <w:t xml:space="preserve"> verzweifelt</w:t>
      </w:r>
      <w:r w:rsidRPr="009B0D07">
        <w:rPr>
          <w:rFonts w:ascii="Arial" w:hAnsi="Arial"/>
          <w:sz w:val="28"/>
          <w:rPrChange w:id="175" w:author="Daniel Liebenau" w:date="2019-07-02T17:08:00Z">
            <w:rPr>
              <w:rFonts w:ascii="Arial" w:hAnsi="Arial"/>
              <w:sz w:val="26"/>
            </w:rPr>
          </w:rPrChange>
        </w:rPr>
        <w:t xml:space="preserve"> Hilfe in Foren </w:t>
      </w:r>
      <w:r w:rsidR="008217C2">
        <w:rPr>
          <w:rFonts w:ascii="Arial" w:hAnsi="Arial"/>
          <w:sz w:val="28"/>
        </w:rPr>
        <w:t xml:space="preserve">suchen </w:t>
      </w:r>
      <w:r w:rsidRPr="009B0D07">
        <w:rPr>
          <w:rFonts w:ascii="Arial" w:hAnsi="Arial"/>
          <w:sz w:val="28"/>
          <w:rPrChange w:id="176" w:author="Daniel Liebenau" w:date="2019-07-02T17:08:00Z">
            <w:rPr>
              <w:rFonts w:ascii="Arial" w:hAnsi="Arial"/>
              <w:sz w:val="26"/>
            </w:rPr>
          </w:rPrChange>
        </w:rPr>
        <w:t xml:space="preserve">musste. Die </w:t>
      </w:r>
      <w:r w:rsidR="008217C2">
        <w:rPr>
          <w:rFonts w:ascii="Arial" w:hAnsi="Arial"/>
          <w:sz w:val="28"/>
        </w:rPr>
        <w:t xml:space="preserve">Sprache </w:t>
      </w:r>
      <w:r w:rsidRPr="009B0D07">
        <w:rPr>
          <w:rFonts w:ascii="Arial" w:hAnsi="Arial"/>
          <w:sz w:val="28"/>
          <w:rPrChange w:id="177" w:author="Daniel Liebenau" w:date="2019-07-02T17:08:00Z">
            <w:rPr>
              <w:rFonts w:ascii="Arial" w:hAnsi="Arial"/>
              <w:sz w:val="26"/>
            </w:rPr>
          </w:rPrChange>
        </w:rPr>
        <w:t>Ty</w:t>
      </w:r>
      <w:r w:rsidR="008217C2">
        <w:rPr>
          <w:rFonts w:ascii="Arial" w:hAnsi="Arial"/>
          <w:sz w:val="28"/>
        </w:rPr>
        <w:t>pes</w:t>
      </w:r>
      <w:r w:rsidRPr="009B0D07">
        <w:rPr>
          <w:rFonts w:ascii="Arial" w:hAnsi="Arial"/>
          <w:sz w:val="28"/>
          <w:rPrChange w:id="178" w:author="Daniel Liebenau" w:date="2019-07-02T17:08:00Z">
            <w:rPr>
              <w:rFonts w:ascii="Arial" w:hAnsi="Arial"/>
              <w:sz w:val="26"/>
            </w:rPr>
          </w:rPrChange>
        </w:rPr>
        <w:t>cript war ebenfalls nicht jedem Gruppemitglied vertraut, weshalb man sich in diese vorerst eingelesen hat und daraufhin weiterarbeiten konnte.</w:t>
      </w:r>
    </w:p>
    <w:p w14:paraId="189AFC5D" w14:textId="6E1E0B59" w:rsidR="008D0DC3" w:rsidRPr="009B0D07" w:rsidRDefault="00A601DB" w:rsidP="00B56AB6">
      <w:pPr>
        <w:jc w:val="both"/>
        <w:rPr>
          <w:rFonts w:ascii="Arial" w:hAnsi="Arial"/>
          <w:sz w:val="28"/>
          <w:rPrChange w:id="179" w:author="Daniel Liebenau" w:date="2019-07-02T17:08:00Z">
            <w:rPr>
              <w:rFonts w:ascii="Arial" w:hAnsi="Arial"/>
              <w:sz w:val="26"/>
            </w:rPr>
          </w:rPrChange>
        </w:rPr>
      </w:pPr>
      <w:r w:rsidRPr="009B0D07">
        <w:rPr>
          <w:rFonts w:ascii="Arial" w:hAnsi="Arial"/>
          <w:sz w:val="28"/>
          <w:rPrChange w:id="180" w:author="Daniel Liebenau" w:date="2019-07-02T17:08:00Z">
            <w:rPr>
              <w:rFonts w:ascii="Arial" w:hAnsi="Arial"/>
              <w:sz w:val="26"/>
            </w:rPr>
          </w:rPrChange>
        </w:rPr>
        <w:t>Häufige Probleme sind während der Installation von NodeJS aufgetreten. In diesem Fall lag es an de</w:t>
      </w:r>
      <w:r w:rsidR="00BC4290">
        <w:rPr>
          <w:rFonts w:ascii="Arial" w:hAnsi="Arial"/>
          <w:sz w:val="28"/>
        </w:rPr>
        <w:t>r</w:t>
      </w:r>
      <w:r w:rsidRPr="009B0D07">
        <w:rPr>
          <w:rFonts w:ascii="Arial" w:hAnsi="Arial"/>
          <w:sz w:val="28"/>
          <w:rPrChange w:id="181" w:author="Daniel Liebenau" w:date="2019-07-02T17:08:00Z">
            <w:rPr>
              <w:rFonts w:ascii="Arial" w:hAnsi="Arial"/>
              <w:sz w:val="26"/>
            </w:rPr>
          </w:rPrChange>
        </w:rPr>
        <w:t xml:space="preserve"> von uns genutzten CSS Alternative Sass. Die für das Projekt benötigten Sass Dependencies wurden bei der Installation ständig ausgelassen und somit konnte man das Angular Framework nich</w:t>
      </w:r>
      <w:r w:rsidR="00BC4290">
        <w:rPr>
          <w:rFonts w:ascii="Arial" w:hAnsi="Arial"/>
          <w:sz w:val="28"/>
        </w:rPr>
        <w:t>t kompilieren</w:t>
      </w:r>
      <w:r w:rsidRPr="009B0D07">
        <w:rPr>
          <w:rFonts w:ascii="Arial" w:hAnsi="Arial"/>
          <w:sz w:val="28"/>
          <w:rPrChange w:id="182" w:author="Daniel Liebenau" w:date="2019-07-02T17:08:00Z">
            <w:rPr>
              <w:rFonts w:ascii="Arial" w:hAnsi="Arial"/>
              <w:sz w:val="26"/>
            </w:rPr>
          </w:rPrChange>
        </w:rPr>
        <w:t>. Diese</w:t>
      </w:r>
      <w:r w:rsidR="008D0DC3" w:rsidRPr="009B0D07">
        <w:rPr>
          <w:rFonts w:ascii="Arial" w:hAnsi="Arial"/>
          <w:sz w:val="28"/>
          <w:rPrChange w:id="183" w:author="Daniel Liebenau" w:date="2019-07-02T17:08:00Z">
            <w:rPr>
              <w:rFonts w:ascii="Arial" w:hAnsi="Arial"/>
              <w:sz w:val="26"/>
            </w:rPr>
          </w:rPrChange>
        </w:rPr>
        <w:t>s oft auftretende NPM Problem wurde schon in vielen Foren besprochen und es wurde nach Problemlösungen gesucht. Eine entsprechende Lösung stellte ein Konsolenbefehl dar, welcher den NPM Paketmanager neu installierte, jedoch optionale Dependencies nicht ignorierte, sodass diese dennoch installiert werden und so die Sass Dependency korrekt installiert wurde. Nach Abschluss wurden alle Dependencies korrekt installiert und somit ließ sich Angular ohne weitere Fehlermeldung ausführen.</w:t>
      </w:r>
    </w:p>
    <w:p w14:paraId="0CD046B8" w14:textId="12B26FDF" w:rsidR="00886DA1" w:rsidRPr="009B0D07" w:rsidRDefault="000910BF" w:rsidP="00B56AB6">
      <w:pPr>
        <w:jc w:val="both"/>
        <w:rPr>
          <w:rFonts w:ascii="Arial" w:hAnsi="Arial"/>
          <w:sz w:val="28"/>
          <w:rPrChange w:id="184" w:author="Daniel Liebenau" w:date="2019-07-02T17:08:00Z">
            <w:rPr>
              <w:rFonts w:ascii="Arial" w:hAnsi="Arial"/>
              <w:sz w:val="26"/>
            </w:rPr>
          </w:rPrChange>
        </w:rPr>
      </w:pPr>
      <w:r w:rsidRPr="009B0D07">
        <w:rPr>
          <w:rFonts w:ascii="Arial" w:hAnsi="Arial"/>
          <w:sz w:val="28"/>
          <w:rPrChange w:id="185" w:author="Daniel Liebenau" w:date="2019-07-02T17:08:00Z">
            <w:rPr>
              <w:rFonts w:ascii="Arial" w:hAnsi="Arial"/>
              <w:sz w:val="26"/>
            </w:rPr>
          </w:rPrChange>
        </w:rPr>
        <w:t>Ein immer wieder auftretender Faktor, der das Projekt teilweise stagnieren ließ</w:t>
      </w:r>
      <w:r w:rsidR="00BC4290">
        <w:rPr>
          <w:rFonts w:ascii="Arial" w:hAnsi="Arial"/>
          <w:sz w:val="28"/>
        </w:rPr>
        <w:t>,</w:t>
      </w:r>
      <w:r w:rsidRPr="009B0D07">
        <w:rPr>
          <w:rFonts w:ascii="Arial" w:hAnsi="Arial"/>
          <w:sz w:val="28"/>
          <w:rPrChange w:id="186" w:author="Daniel Liebenau" w:date="2019-07-02T17:08:00Z">
            <w:rPr>
              <w:rFonts w:ascii="Arial" w:hAnsi="Arial"/>
              <w:sz w:val="26"/>
            </w:rPr>
          </w:rPrChange>
        </w:rPr>
        <w:t xml:space="preserve"> war, dass mehrere Personen auf dieselben Dateien im Projekt zugriffen und dort Code programmierten. Allerdings wurde dabei auch oftmals die Struktur </w:t>
      </w:r>
      <w:r w:rsidR="00A601DB" w:rsidRPr="009B0D07">
        <w:rPr>
          <w:rFonts w:ascii="Arial" w:hAnsi="Arial"/>
          <w:sz w:val="28"/>
          <w:rPrChange w:id="187" w:author="Daniel Liebenau" w:date="2019-07-02T17:08:00Z">
            <w:rPr>
              <w:rFonts w:ascii="Arial" w:hAnsi="Arial"/>
              <w:sz w:val="26"/>
            </w:rPr>
          </w:rPrChange>
        </w:rPr>
        <w:t>des Codes</w:t>
      </w:r>
      <w:r w:rsidRPr="009B0D07">
        <w:rPr>
          <w:rFonts w:ascii="Arial" w:hAnsi="Arial"/>
          <w:sz w:val="28"/>
          <w:rPrChange w:id="188" w:author="Daniel Liebenau" w:date="2019-07-02T17:08:00Z">
            <w:rPr>
              <w:rFonts w:ascii="Arial" w:hAnsi="Arial"/>
              <w:sz w:val="26"/>
            </w:rPr>
          </w:rPrChange>
        </w:rPr>
        <w:t xml:space="preserve"> von einem jeweils anderen unbrauchbar gemacht und man im Anschluss </w:t>
      </w:r>
      <w:r w:rsidR="00A601DB" w:rsidRPr="009B0D07">
        <w:rPr>
          <w:rFonts w:ascii="Arial" w:hAnsi="Arial"/>
          <w:sz w:val="28"/>
          <w:rPrChange w:id="189" w:author="Daniel Liebenau" w:date="2019-07-02T17:08:00Z">
            <w:rPr>
              <w:rFonts w:ascii="Arial" w:hAnsi="Arial"/>
              <w:sz w:val="26"/>
            </w:rPr>
          </w:rPrChange>
        </w:rPr>
        <w:t xml:space="preserve">die aufgetretenen Änderungen aufsuchen und neu programmieren </w:t>
      </w:r>
      <w:r w:rsidR="00A601DB" w:rsidRPr="009B0D07">
        <w:rPr>
          <w:rFonts w:ascii="Arial" w:hAnsi="Arial"/>
          <w:sz w:val="28"/>
          <w:rPrChange w:id="190" w:author="Daniel Liebenau" w:date="2019-07-02T17:08:00Z">
            <w:rPr>
              <w:rFonts w:ascii="Arial" w:hAnsi="Arial"/>
              <w:sz w:val="26"/>
            </w:rPr>
          </w:rPrChange>
        </w:rPr>
        <w:lastRenderedPageBreak/>
        <w:t>musste, was nicht zur Entwicklungsgeschwindigkeit beigetragen hatte.</w:t>
      </w:r>
    </w:p>
    <w:p w14:paraId="2D35A689" w14:textId="2AB94D8E" w:rsidR="00993786" w:rsidRDefault="007F45F5" w:rsidP="00B56AB6">
      <w:pPr>
        <w:jc w:val="both"/>
        <w:rPr>
          <w:rFonts w:ascii="Arial" w:hAnsi="Arial"/>
          <w:sz w:val="28"/>
        </w:rPr>
      </w:pPr>
      <w:r w:rsidRPr="009B0D07">
        <w:rPr>
          <w:rFonts w:ascii="Arial" w:hAnsi="Arial"/>
          <w:sz w:val="28"/>
          <w:rPrChange w:id="191" w:author="Daniel Liebenau" w:date="2019-07-02T17:08:00Z">
            <w:rPr>
              <w:rFonts w:ascii="Arial" w:hAnsi="Arial"/>
              <w:sz w:val="26"/>
            </w:rPr>
          </w:rPrChange>
        </w:rPr>
        <w:t xml:space="preserve">Da unsere Projektgruppe aus </w:t>
      </w:r>
      <w:r w:rsidR="00BC4290">
        <w:rPr>
          <w:rFonts w:ascii="Arial" w:hAnsi="Arial"/>
          <w:sz w:val="28"/>
        </w:rPr>
        <w:t>vier</w:t>
      </w:r>
      <w:r w:rsidRPr="009B0D07">
        <w:rPr>
          <w:rFonts w:ascii="Arial" w:hAnsi="Arial"/>
          <w:sz w:val="28"/>
          <w:rPrChange w:id="192" w:author="Daniel Liebenau" w:date="2019-07-02T17:08:00Z">
            <w:rPr>
              <w:rFonts w:ascii="Arial" w:hAnsi="Arial"/>
              <w:sz w:val="26"/>
            </w:rPr>
          </w:rPrChange>
        </w:rPr>
        <w:t xml:space="preserve"> Mitgliedern bestand, war die Lastverteilung für die Aufgaben relativ ausgeglichen, sodass die verschiedenen Aufgabenfelder gut untereinander aufgeteilt werden konnte</w:t>
      </w:r>
      <w:r w:rsidR="00BC4290">
        <w:rPr>
          <w:rFonts w:ascii="Arial" w:hAnsi="Arial"/>
          <w:sz w:val="28"/>
        </w:rPr>
        <w:t>n</w:t>
      </w:r>
      <w:r w:rsidRPr="009B0D07">
        <w:rPr>
          <w:rFonts w:ascii="Arial" w:hAnsi="Arial"/>
          <w:sz w:val="28"/>
          <w:rPrChange w:id="193" w:author="Daniel Liebenau" w:date="2019-07-02T17:08:00Z">
            <w:rPr>
              <w:rFonts w:ascii="Arial" w:hAnsi="Arial"/>
              <w:sz w:val="26"/>
            </w:rPr>
          </w:rPrChange>
        </w:rPr>
        <w:t xml:space="preserve">. Im späteren Verlauf ist die Gruppengröße </w:t>
      </w:r>
      <w:r w:rsidR="009D0D8D">
        <w:rPr>
          <w:rFonts w:ascii="Arial" w:hAnsi="Arial"/>
          <w:sz w:val="28"/>
        </w:rPr>
        <w:t>auf drei Mitglieder gefallen und eine entsprechende Verteilung war dennoch möglich, allerdings lag nun mehr Last auf jede</w:t>
      </w:r>
      <w:r w:rsidR="00BC4290">
        <w:rPr>
          <w:rFonts w:ascii="Arial" w:hAnsi="Arial"/>
          <w:sz w:val="28"/>
        </w:rPr>
        <w:t>m</w:t>
      </w:r>
      <w:r w:rsidR="009D0D8D">
        <w:rPr>
          <w:rFonts w:ascii="Arial" w:hAnsi="Arial"/>
          <w:sz w:val="28"/>
        </w:rPr>
        <w:t xml:space="preserve"> Gruppenmitglied, </w:t>
      </w:r>
      <w:r w:rsidR="00BC4290">
        <w:rPr>
          <w:rFonts w:ascii="Arial" w:hAnsi="Arial"/>
          <w:sz w:val="28"/>
        </w:rPr>
        <w:t xml:space="preserve">was </w:t>
      </w:r>
      <w:r w:rsidR="009D0D8D">
        <w:rPr>
          <w:rFonts w:ascii="Arial" w:hAnsi="Arial"/>
          <w:sz w:val="28"/>
        </w:rPr>
        <w:t xml:space="preserve">in </w:t>
      </w:r>
      <w:r w:rsidR="00BC4290">
        <w:rPr>
          <w:rFonts w:ascii="Arial" w:hAnsi="Arial"/>
          <w:sz w:val="28"/>
        </w:rPr>
        <w:t xml:space="preserve">Mehrarbeit </w:t>
      </w:r>
      <w:r w:rsidR="009D0D8D">
        <w:rPr>
          <w:rFonts w:ascii="Arial" w:hAnsi="Arial"/>
          <w:sz w:val="28"/>
        </w:rPr>
        <w:t>für die Gruppe resul</w:t>
      </w:r>
      <w:r w:rsidR="00BC4290">
        <w:rPr>
          <w:rFonts w:ascii="Arial" w:hAnsi="Arial"/>
          <w:sz w:val="28"/>
        </w:rPr>
        <w:t>t</w:t>
      </w:r>
      <w:r w:rsidR="009D0D8D">
        <w:rPr>
          <w:rFonts w:ascii="Arial" w:hAnsi="Arial"/>
          <w:sz w:val="28"/>
        </w:rPr>
        <w:t>ierte.</w:t>
      </w:r>
    </w:p>
    <w:p w14:paraId="7E429741" w14:textId="77777777" w:rsidR="00165D3E" w:rsidRDefault="00165D3E" w:rsidP="00B56AB6">
      <w:pPr>
        <w:jc w:val="both"/>
        <w:rPr>
          <w:rFonts w:ascii="Arial" w:hAnsi="Arial"/>
          <w:sz w:val="28"/>
        </w:rPr>
      </w:pPr>
    </w:p>
    <w:p w14:paraId="5BB18F60" w14:textId="77777777" w:rsidR="00165D3E" w:rsidRDefault="00165D3E" w:rsidP="00B56AB6">
      <w:pPr>
        <w:jc w:val="both"/>
        <w:rPr>
          <w:rFonts w:ascii="Arial" w:hAnsi="Arial"/>
          <w:b/>
          <w:sz w:val="28"/>
        </w:rPr>
      </w:pPr>
      <w:r w:rsidRPr="00165D3E">
        <w:rPr>
          <w:rFonts w:ascii="Arial" w:hAnsi="Arial"/>
          <w:b/>
          <w:sz w:val="28"/>
        </w:rPr>
        <w:t>Design</w:t>
      </w:r>
    </w:p>
    <w:p w14:paraId="45D62BF8" w14:textId="77777777" w:rsidR="009D0D8D" w:rsidRDefault="009D0D8D" w:rsidP="00B56AB6">
      <w:pPr>
        <w:jc w:val="both"/>
        <w:rPr>
          <w:rFonts w:ascii="Arial" w:hAnsi="Arial"/>
          <w:b/>
          <w:sz w:val="28"/>
        </w:rPr>
      </w:pPr>
    </w:p>
    <w:p w14:paraId="4461979E" w14:textId="77777777" w:rsidR="009D0D8D" w:rsidRDefault="009D0D8D" w:rsidP="00B56AB6">
      <w:pPr>
        <w:jc w:val="both"/>
        <w:rPr>
          <w:rFonts w:ascii="Arial" w:hAnsi="Arial"/>
          <w:sz w:val="28"/>
        </w:rPr>
      </w:pPr>
      <w:r>
        <w:rPr>
          <w:rFonts w:ascii="Arial" w:hAnsi="Arial"/>
          <w:sz w:val="28"/>
        </w:rPr>
        <w:t>Bezüglich des Namens haben wir uns entschieden „Drück Dich Aus“ zu verwenden. Dies fanden wir passend, da die Web-Anwendung im Hauptaspekt die Aufgabe hat, Posts zu verfassen und somit seine Meinung an andere kund zu tun.</w:t>
      </w:r>
    </w:p>
    <w:p w14:paraId="6F027006" w14:textId="02FF464C" w:rsidR="00DE3CAB" w:rsidRDefault="009D0D8D" w:rsidP="00B56AB6">
      <w:pPr>
        <w:jc w:val="both"/>
        <w:rPr>
          <w:rFonts w:ascii="Arial" w:hAnsi="Arial"/>
          <w:sz w:val="28"/>
        </w:rPr>
      </w:pPr>
      <w:r>
        <w:rPr>
          <w:rFonts w:ascii="Arial" w:hAnsi="Arial"/>
          <w:sz w:val="28"/>
        </w:rPr>
        <w:t xml:space="preserve">Folglich startet der Benutzer </w:t>
      </w:r>
      <w:r w:rsidR="00DE3CAB">
        <w:rPr>
          <w:rFonts w:ascii="Arial" w:hAnsi="Arial"/>
          <w:sz w:val="28"/>
        </w:rPr>
        <w:t>zu aller erst im Login Fenster, um sich über dieses in der Anwendung anzumelden. Falls vorab noch keine Registrierung erfolgt ist, so können Benutzer intuitiv über die Navigation</w:t>
      </w:r>
      <w:r w:rsidR="00BC4290">
        <w:rPr>
          <w:rFonts w:ascii="Arial" w:hAnsi="Arial"/>
          <w:sz w:val="28"/>
        </w:rPr>
        <w:t>sleiste</w:t>
      </w:r>
      <w:r w:rsidR="00DE3CAB">
        <w:rPr>
          <w:rFonts w:ascii="Arial" w:hAnsi="Arial"/>
          <w:sz w:val="28"/>
        </w:rPr>
        <w:t xml:space="preserve"> einfach in die Registrierung wechseln. Hier kann man</w:t>
      </w:r>
      <w:r w:rsidR="00BC4290">
        <w:rPr>
          <w:rFonts w:ascii="Arial" w:hAnsi="Arial"/>
          <w:sz w:val="28"/>
        </w:rPr>
        <w:t xml:space="preserve"> dann </w:t>
      </w:r>
      <w:r w:rsidR="00DE3CAB">
        <w:rPr>
          <w:rFonts w:ascii="Arial" w:hAnsi="Arial"/>
          <w:sz w:val="28"/>
        </w:rPr>
        <w:t xml:space="preserve">seine </w:t>
      </w:r>
      <w:r w:rsidR="00BC4290">
        <w:rPr>
          <w:rFonts w:ascii="Arial" w:hAnsi="Arial"/>
          <w:sz w:val="28"/>
        </w:rPr>
        <w:t>Daten</w:t>
      </w:r>
      <w:r w:rsidR="00DE3CAB">
        <w:rPr>
          <w:rFonts w:ascii="Arial" w:hAnsi="Arial"/>
          <w:sz w:val="28"/>
        </w:rPr>
        <w:t xml:space="preserve"> eingeben und sich anschließend über die „Sign Up“ Taste registrieren.</w:t>
      </w:r>
    </w:p>
    <w:p w14:paraId="4B907809" w14:textId="35991E08" w:rsidR="00476C7A" w:rsidRDefault="00DE3CAB" w:rsidP="00B56AB6">
      <w:pPr>
        <w:jc w:val="both"/>
        <w:rPr>
          <w:rFonts w:ascii="Arial" w:hAnsi="Arial"/>
          <w:sz w:val="28"/>
        </w:rPr>
      </w:pPr>
      <w:r>
        <w:rPr>
          <w:rFonts w:ascii="Arial" w:hAnsi="Arial"/>
          <w:sz w:val="28"/>
        </w:rPr>
        <w:t>Weiterhin haben wir vor den angezeigten Eingabefeldern Symbole eingefügt um de</w:t>
      </w:r>
      <w:r w:rsidR="00BC4290">
        <w:rPr>
          <w:rFonts w:ascii="Arial" w:hAnsi="Arial"/>
          <w:sz w:val="28"/>
        </w:rPr>
        <w:t>m</w:t>
      </w:r>
      <w:r>
        <w:rPr>
          <w:rFonts w:ascii="Arial" w:hAnsi="Arial"/>
          <w:sz w:val="28"/>
        </w:rPr>
        <w:t xml:space="preserve"> Benutzer die Navigation weiter zu vereinfachen. Eine leichte Navigation </w:t>
      </w:r>
      <w:r w:rsidR="00BC4290">
        <w:rPr>
          <w:rFonts w:ascii="Arial" w:hAnsi="Arial"/>
          <w:sz w:val="28"/>
        </w:rPr>
        <w:t xml:space="preserve">war </w:t>
      </w:r>
      <w:r>
        <w:rPr>
          <w:rFonts w:ascii="Arial" w:hAnsi="Arial"/>
          <w:sz w:val="28"/>
        </w:rPr>
        <w:t xml:space="preserve">ein </w:t>
      </w:r>
      <w:r w:rsidR="00BC4290">
        <w:rPr>
          <w:rFonts w:ascii="Arial" w:hAnsi="Arial"/>
          <w:sz w:val="28"/>
        </w:rPr>
        <w:t xml:space="preserve">sehr </w:t>
      </w:r>
      <w:r>
        <w:rPr>
          <w:rFonts w:ascii="Arial" w:hAnsi="Arial"/>
          <w:sz w:val="28"/>
        </w:rPr>
        <w:t xml:space="preserve">wichtiger Aspekt, weshalb diesbezüglich Indikatoren </w:t>
      </w:r>
      <w:r w:rsidR="00BC4290">
        <w:rPr>
          <w:rFonts w:ascii="Arial" w:hAnsi="Arial"/>
          <w:sz w:val="28"/>
        </w:rPr>
        <w:t xml:space="preserve">neben </w:t>
      </w:r>
      <w:r>
        <w:rPr>
          <w:rFonts w:ascii="Arial" w:hAnsi="Arial"/>
          <w:sz w:val="28"/>
        </w:rPr>
        <w:t xml:space="preserve">den </w:t>
      </w:r>
      <w:r w:rsidR="00476C7A">
        <w:rPr>
          <w:rFonts w:ascii="Arial" w:hAnsi="Arial"/>
          <w:sz w:val="28"/>
        </w:rPr>
        <w:t>Eingabefeldern anzeigen, ob die von dem Benutzer erfolgte Eingabe eine gültige Eingabe ist oder nicht. Auch wenn eine gültige Eingabe vorliegt, so kann</w:t>
      </w:r>
      <w:r w:rsidR="00BC4290">
        <w:rPr>
          <w:rFonts w:ascii="Arial" w:hAnsi="Arial"/>
          <w:sz w:val="28"/>
        </w:rPr>
        <w:t xml:space="preserve"> trotzdem erstmal nicht gewährleistet werden</w:t>
      </w:r>
      <w:r w:rsidR="00476C7A">
        <w:rPr>
          <w:rFonts w:ascii="Arial" w:hAnsi="Arial"/>
          <w:sz w:val="28"/>
        </w:rPr>
        <w:t xml:space="preserve">, ob der eingegebene Nutzername nicht schon vergeben ist. Deshalb wird bei betätigen der „Sign Up“ Taste in roter Schrift </w:t>
      </w:r>
      <w:r w:rsidR="00BC4290">
        <w:rPr>
          <w:rFonts w:ascii="Arial" w:hAnsi="Arial"/>
          <w:sz w:val="28"/>
        </w:rPr>
        <w:t xml:space="preserve">ein Fehler </w:t>
      </w:r>
      <w:r w:rsidR="00476C7A">
        <w:rPr>
          <w:rFonts w:ascii="Arial" w:hAnsi="Arial"/>
          <w:sz w:val="28"/>
        </w:rPr>
        <w:t>angezeigt, falls dies der Fall ist. Hierbei kann die E-Mail, der Nutzername oder auch das Passwort von Betroffen sein. Sind vorhergehende Schritte erledigt, kann der Benutzer wieder über die Navigation</w:t>
      </w:r>
      <w:r w:rsidR="00BC4290">
        <w:rPr>
          <w:rFonts w:ascii="Arial" w:hAnsi="Arial"/>
          <w:sz w:val="28"/>
        </w:rPr>
        <w:t xml:space="preserve">sleiste </w:t>
      </w:r>
      <w:r w:rsidR="00476C7A">
        <w:rPr>
          <w:rFonts w:ascii="Arial" w:hAnsi="Arial"/>
          <w:sz w:val="28"/>
        </w:rPr>
        <w:t>in das Login Fenster wechseln und sich einloggen. Ist dieser eingeloggt</w:t>
      </w:r>
      <w:r w:rsidR="004A7AA0">
        <w:rPr>
          <w:rFonts w:ascii="Arial" w:hAnsi="Arial"/>
          <w:sz w:val="28"/>
        </w:rPr>
        <w:t xml:space="preserve">, befindet </w:t>
      </w:r>
      <w:r w:rsidR="004A7AA0">
        <w:rPr>
          <w:rFonts w:ascii="Arial" w:hAnsi="Arial"/>
          <w:sz w:val="28"/>
        </w:rPr>
        <w:lastRenderedPageBreak/>
        <w:t>man sich im Home Fenster. In diesem sind wesentliche Bestandteile</w:t>
      </w:r>
      <w:r w:rsidR="00BC4290">
        <w:rPr>
          <w:rFonts w:ascii="Arial" w:hAnsi="Arial"/>
          <w:sz w:val="28"/>
        </w:rPr>
        <w:t>:</w:t>
      </w:r>
      <w:r w:rsidR="004A7AA0">
        <w:rPr>
          <w:rFonts w:ascii="Arial" w:hAnsi="Arial"/>
          <w:sz w:val="28"/>
        </w:rPr>
        <w:t xml:space="preserve"> zum einen das Nachrichten Fenster, in welchem Nachrichten verfasst werden können und anschließend über die </w:t>
      </w:r>
      <w:r w:rsidR="00BC4290">
        <w:rPr>
          <w:rFonts w:ascii="Arial" w:hAnsi="Arial"/>
          <w:sz w:val="28"/>
        </w:rPr>
        <w:t>verschicken-T</w:t>
      </w:r>
      <w:r w:rsidR="004A7AA0">
        <w:rPr>
          <w:rFonts w:ascii="Arial" w:hAnsi="Arial"/>
          <w:sz w:val="28"/>
        </w:rPr>
        <w:t>aste veröffentlicht werden können. Das Nachrichten Fenster lässt sich in ihrer Größe individuell nach unten vergrößern, um größere Nachrichten weiterhin komplett zu sehen.</w:t>
      </w:r>
      <w:r w:rsidR="00176F22">
        <w:rPr>
          <w:rFonts w:ascii="Arial" w:hAnsi="Arial"/>
          <w:sz w:val="28"/>
        </w:rPr>
        <w:t xml:space="preserve"> Wurde eine Nachricht veröffentlich, kann diese in dem Nachrichten-Feed auf der rechten Seite eingesehen werden. Ein von dem Benutzer</w:t>
      </w:r>
      <w:r w:rsidR="00BC4290">
        <w:rPr>
          <w:rFonts w:ascii="Arial" w:hAnsi="Arial"/>
          <w:sz w:val="28"/>
        </w:rPr>
        <w:t xml:space="preserve"> selbst</w:t>
      </w:r>
      <w:r w:rsidR="00176F22">
        <w:rPr>
          <w:rFonts w:ascii="Arial" w:hAnsi="Arial"/>
          <w:sz w:val="28"/>
        </w:rPr>
        <w:t xml:space="preserve"> erstellter Post wird in einem hell blau hervorgehobenen Fenster erscheinen, um zu verdeutlichen, dass dieser von ihm erstellt wurde. Von Anderen erstellte Post</w:t>
      </w:r>
      <w:r w:rsidR="00BC4290">
        <w:rPr>
          <w:rFonts w:ascii="Arial" w:hAnsi="Arial"/>
          <w:sz w:val="28"/>
        </w:rPr>
        <w:t>s</w:t>
      </w:r>
      <w:r w:rsidR="00176F22">
        <w:rPr>
          <w:rFonts w:ascii="Arial" w:hAnsi="Arial"/>
          <w:sz w:val="28"/>
        </w:rPr>
        <w:t xml:space="preserve"> werden jedoch nicht hervorgehoben, um die Übersichtlichkeit zu bewahren. Außerdem wird jede Nachricht mit einem Zeitstempel versehen, welche</w:t>
      </w:r>
      <w:r w:rsidR="00BC4290">
        <w:rPr>
          <w:rFonts w:ascii="Arial" w:hAnsi="Arial"/>
          <w:sz w:val="28"/>
        </w:rPr>
        <w:t>r</w:t>
      </w:r>
      <w:r w:rsidR="00176F22">
        <w:rPr>
          <w:rFonts w:ascii="Arial" w:hAnsi="Arial"/>
          <w:sz w:val="28"/>
        </w:rPr>
        <w:t xml:space="preserve"> in kleiner Schrift unten links</w:t>
      </w:r>
      <w:r w:rsidR="00BC4290">
        <w:rPr>
          <w:rFonts w:ascii="Arial" w:hAnsi="Arial"/>
          <w:sz w:val="28"/>
        </w:rPr>
        <w:t xml:space="preserve"> neben</w:t>
      </w:r>
      <w:r w:rsidR="00176F22">
        <w:rPr>
          <w:rFonts w:ascii="Arial" w:hAnsi="Arial"/>
          <w:sz w:val="28"/>
        </w:rPr>
        <w:t xml:space="preserve"> der Nachricht angezeigt wird. Natürlich soll es möglich sein seine Nachrichten auch zu löschen oder zu bearbeiten. Dafür werden die oben rechts gesetzten Symbole genutzt. Im Bearbeiten-Modus kann der Benutzer nun seine Nachricht bearbeiten oder den Vorgang auch abbrechen. Wird die Nachricht gelöscht, so erhält der Benutzer eine Benachrichtigung, dass diese entfernt wurde und wird aus dem Nachrichten-Feed gelöscht. Möchte der Benutzer sich ausloggen so, kann </w:t>
      </w:r>
      <w:r w:rsidR="00CD6C5C">
        <w:rPr>
          <w:rFonts w:ascii="Arial" w:hAnsi="Arial"/>
          <w:sz w:val="28"/>
        </w:rPr>
        <w:t xml:space="preserve">er dies über die „Logout“ Fläche in der </w:t>
      </w:r>
      <w:r w:rsidR="00BC4290">
        <w:rPr>
          <w:rFonts w:ascii="Arial" w:hAnsi="Arial"/>
          <w:sz w:val="28"/>
        </w:rPr>
        <w:t>Navigationsleiste</w:t>
      </w:r>
      <w:r w:rsidR="00CD6C5C">
        <w:rPr>
          <w:rFonts w:ascii="Arial" w:hAnsi="Arial"/>
          <w:sz w:val="28"/>
        </w:rPr>
        <w:t xml:space="preserve"> tun.</w:t>
      </w:r>
    </w:p>
    <w:p w14:paraId="0059D3CE" w14:textId="77777777" w:rsidR="00476C7A" w:rsidRDefault="00476C7A" w:rsidP="00B56AB6">
      <w:pPr>
        <w:jc w:val="both"/>
        <w:rPr>
          <w:rFonts w:ascii="Arial" w:hAnsi="Arial"/>
          <w:sz w:val="28"/>
        </w:rPr>
      </w:pPr>
    </w:p>
    <w:p w14:paraId="111F33D8" w14:textId="77777777" w:rsidR="006C6750" w:rsidRPr="009D0D8D" w:rsidRDefault="006C6750" w:rsidP="00B56AB6">
      <w:pPr>
        <w:jc w:val="both"/>
        <w:rPr>
          <w:rFonts w:ascii="Arial" w:hAnsi="Arial"/>
          <w:sz w:val="28"/>
          <w:rPrChange w:id="194" w:author="Daniel Liebenau" w:date="2019-07-02T17:08:00Z">
            <w:rPr>
              <w:rFonts w:ascii="Arial" w:hAnsi="Arial"/>
              <w:sz w:val="26"/>
            </w:rPr>
          </w:rPrChange>
        </w:rPr>
      </w:pPr>
    </w:p>
    <w:sectPr w:rsidR="006C6750" w:rsidRPr="009D0D8D" w:rsidSect="00BC4290">
      <w:headerReference w:type="default" r:id="rId10"/>
      <w:footerReference w:type="default" r:id="rId1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D110" w14:textId="77777777" w:rsidR="00A61B91" w:rsidRDefault="00A61B91">
      <w:pPr>
        <w:spacing w:line="240" w:lineRule="auto"/>
        <w:rPr>
          <w:rFonts w:hint="eastAsia"/>
        </w:rPr>
      </w:pPr>
      <w:r>
        <w:separator/>
      </w:r>
    </w:p>
  </w:endnote>
  <w:endnote w:type="continuationSeparator" w:id="0">
    <w:p w14:paraId="45029721" w14:textId="77777777" w:rsidR="00A61B91" w:rsidRDefault="00A61B91">
      <w:pPr>
        <w:spacing w:line="240" w:lineRule="auto"/>
        <w:rPr>
          <w:rFonts w:hint="eastAsia"/>
        </w:rPr>
      </w:pPr>
      <w:r>
        <w:continuationSeparator/>
      </w:r>
    </w:p>
  </w:endnote>
  <w:endnote w:type="continuationNotice" w:id="1">
    <w:p w14:paraId="559F4C51" w14:textId="77777777" w:rsidR="00A61B91" w:rsidRDefault="00A61B91">
      <w:pPr>
        <w:spacing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ex">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FD784" w14:textId="77777777" w:rsidR="009B0D07" w:rsidRDefault="009B0D07">
    <w:pPr>
      <w:pStyle w:val="Fuzei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F064" w14:textId="77777777" w:rsidR="00A61B91" w:rsidRDefault="00A61B91">
      <w:pPr>
        <w:spacing w:line="240" w:lineRule="auto"/>
        <w:rPr>
          <w:rFonts w:hint="eastAsia"/>
        </w:rPr>
      </w:pPr>
      <w:r>
        <w:rPr>
          <w:color w:val="000000"/>
        </w:rPr>
        <w:separator/>
      </w:r>
    </w:p>
  </w:footnote>
  <w:footnote w:type="continuationSeparator" w:id="0">
    <w:p w14:paraId="443D5E8F" w14:textId="77777777" w:rsidR="00A61B91" w:rsidRDefault="00A61B91">
      <w:pPr>
        <w:spacing w:line="240" w:lineRule="auto"/>
        <w:rPr>
          <w:rFonts w:hint="eastAsia"/>
        </w:rPr>
      </w:pPr>
      <w:r>
        <w:continuationSeparator/>
      </w:r>
    </w:p>
  </w:footnote>
  <w:footnote w:type="continuationNotice" w:id="1">
    <w:p w14:paraId="0F5C4B7A" w14:textId="77777777" w:rsidR="00A61B91" w:rsidRDefault="00A61B91">
      <w:pPr>
        <w:spacing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975B9" w14:textId="77777777" w:rsidR="009B0D07" w:rsidRDefault="009B0D07">
    <w:pPr>
      <w:pStyle w:val="Kopfzeil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122"/>
    <w:rsid w:val="00061348"/>
    <w:rsid w:val="000910BF"/>
    <w:rsid w:val="000D205A"/>
    <w:rsid w:val="001058AB"/>
    <w:rsid w:val="00165D3E"/>
    <w:rsid w:val="00176F22"/>
    <w:rsid w:val="001C5163"/>
    <w:rsid w:val="001E5ABD"/>
    <w:rsid w:val="00216D2E"/>
    <w:rsid w:val="002E32D6"/>
    <w:rsid w:val="002F7DDC"/>
    <w:rsid w:val="003865E0"/>
    <w:rsid w:val="00476C7A"/>
    <w:rsid w:val="004A7AA0"/>
    <w:rsid w:val="004E3B45"/>
    <w:rsid w:val="005C51C8"/>
    <w:rsid w:val="006410D0"/>
    <w:rsid w:val="006B1122"/>
    <w:rsid w:val="006C6750"/>
    <w:rsid w:val="007047D2"/>
    <w:rsid w:val="00721214"/>
    <w:rsid w:val="00726EDA"/>
    <w:rsid w:val="00750AF6"/>
    <w:rsid w:val="007F45F5"/>
    <w:rsid w:val="008217C2"/>
    <w:rsid w:val="008537A6"/>
    <w:rsid w:val="00886DA1"/>
    <w:rsid w:val="008D0DC3"/>
    <w:rsid w:val="009361E8"/>
    <w:rsid w:val="00993786"/>
    <w:rsid w:val="009946E3"/>
    <w:rsid w:val="009B0D07"/>
    <w:rsid w:val="009B44D3"/>
    <w:rsid w:val="009D0D8D"/>
    <w:rsid w:val="009E179C"/>
    <w:rsid w:val="00A601DB"/>
    <w:rsid w:val="00A61B91"/>
    <w:rsid w:val="00B56AB6"/>
    <w:rsid w:val="00BC4290"/>
    <w:rsid w:val="00C71575"/>
    <w:rsid w:val="00CD6C5C"/>
    <w:rsid w:val="00D56CC7"/>
    <w:rsid w:val="00DE3CAB"/>
    <w:rsid w:val="00E36EC3"/>
    <w:rsid w:val="00EC4A77"/>
    <w:rsid w:val="00F549FF"/>
    <w:rsid w:val="00F92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8F64"/>
  <w15:docId w15:val="{1308DD56-C1BD-48FE-B25C-0539F44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ex" w:eastAsia="SimSun" w:hAnsi="Latex" w:cs="Lucida Sans"/>
        <w:kern w:val="3"/>
        <w:sz w:val="24"/>
        <w:szCs w:val="24"/>
        <w:lang w:val="de-DE" w:eastAsia="zh-CN" w:bidi="hi-IN"/>
      </w:rPr>
    </w:rPrDefault>
    <w:pPrDefault>
      <w:pPr>
        <w:widowControl w:val="0"/>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44D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uppressAutoHyphens/>
      <w:spacing w:before="240" w:after="120"/>
    </w:pPr>
    <w:rPr>
      <w:rFonts w:ascii="Arial" w:eastAsia="Microsoft YaHei" w:hAnsi="Arial"/>
      <w:sz w:val="28"/>
      <w:szCs w:val="28"/>
    </w:rPr>
  </w:style>
  <w:style w:type="paragraph" w:customStyle="1" w:styleId="Textbody">
    <w:name w:val="Text body"/>
    <w:basedOn w:val="Standard"/>
    <w:pPr>
      <w:suppressAutoHyphens/>
      <w:spacing w:after="120"/>
    </w:pPr>
  </w:style>
  <w:style w:type="paragraph" w:styleId="Liste">
    <w:name w:val="List"/>
    <w:basedOn w:val="Textbody"/>
  </w:style>
  <w:style w:type="paragraph" w:styleId="Beschriftung">
    <w:name w:val="caption"/>
    <w:basedOn w:val="Standard"/>
    <w:pPr>
      <w:suppressLineNumbers/>
      <w:suppressAutoHyphens/>
      <w:spacing w:before="120" w:after="120"/>
    </w:pPr>
    <w:rPr>
      <w:i/>
      <w:iCs/>
    </w:rPr>
  </w:style>
  <w:style w:type="paragraph" w:customStyle="1" w:styleId="Index">
    <w:name w:val="Index"/>
    <w:basedOn w:val="Standard"/>
    <w:pPr>
      <w:suppressLineNumbers/>
      <w:suppressAutoHyphens/>
    </w:pPr>
  </w:style>
  <w:style w:type="character" w:styleId="Kommentarzeichen">
    <w:name w:val="annotation reference"/>
    <w:basedOn w:val="Absatz-Standardschriftart"/>
    <w:uiPriority w:val="99"/>
    <w:semiHidden/>
    <w:unhideWhenUsed/>
    <w:rsid w:val="001058AB"/>
    <w:rPr>
      <w:sz w:val="16"/>
      <w:szCs w:val="16"/>
    </w:rPr>
  </w:style>
  <w:style w:type="paragraph" w:styleId="Kommentartext">
    <w:name w:val="annotation text"/>
    <w:basedOn w:val="Standard"/>
    <w:link w:val="KommentartextZchn"/>
    <w:uiPriority w:val="99"/>
    <w:semiHidden/>
    <w:unhideWhenUsed/>
    <w:rsid w:val="001058AB"/>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1058AB"/>
    <w:rPr>
      <w:rFonts w:cs="Mangal"/>
      <w:sz w:val="20"/>
      <w:szCs w:val="18"/>
    </w:rPr>
  </w:style>
  <w:style w:type="paragraph" w:styleId="Kommentarthema">
    <w:name w:val="annotation subject"/>
    <w:basedOn w:val="Kommentartext"/>
    <w:next w:val="Kommentartext"/>
    <w:link w:val="KommentarthemaZchn"/>
    <w:uiPriority w:val="99"/>
    <w:semiHidden/>
    <w:unhideWhenUsed/>
    <w:rsid w:val="001058AB"/>
    <w:rPr>
      <w:b/>
      <w:bCs/>
    </w:rPr>
  </w:style>
  <w:style w:type="character" w:customStyle="1" w:styleId="KommentarthemaZchn">
    <w:name w:val="Kommentarthema Zchn"/>
    <w:basedOn w:val="KommentartextZchn"/>
    <w:link w:val="Kommentarthema"/>
    <w:uiPriority w:val="99"/>
    <w:semiHidden/>
    <w:rsid w:val="001058AB"/>
    <w:rPr>
      <w:rFonts w:cs="Mangal"/>
      <w:b/>
      <w:bCs/>
      <w:sz w:val="20"/>
      <w:szCs w:val="18"/>
    </w:rPr>
  </w:style>
  <w:style w:type="paragraph" w:styleId="Sprechblasentext">
    <w:name w:val="Balloon Text"/>
    <w:basedOn w:val="Standard"/>
    <w:link w:val="SprechblasentextZchn"/>
    <w:uiPriority w:val="99"/>
    <w:semiHidden/>
    <w:unhideWhenUsed/>
    <w:rsid w:val="001058AB"/>
    <w:pPr>
      <w:spacing w:line="240" w:lineRule="auto"/>
    </w:pPr>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058AB"/>
    <w:rPr>
      <w:rFonts w:ascii="Segoe UI" w:hAnsi="Segoe UI" w:cs="Mangal"/>
      <w:sz w:val="18"/>
      <w:szCs w:val="16"/>
    </w:rPr>
  </w:style>
  <w:style w:type="paragraph" w:styleId="Kopfzeile">
    <w:name w:val="header"/>
    <w:basedOn w:val="Standard"/>
    <w:link w:val="KopfzeileZchn"/>
    <w:uiPriority w:val="99"/>
    <w:unhideWhenUsed/>
    <w:rsid w:val="009B0D07"/>
    <w:pPr>
      <w:tabs>
        <w:tab w:val="center" w:pos="4536"/>
        <w:tab w:val="right" w:pos="9072"/>
      </w:tabs>
      <w:spacing w:line="240" w:lineRule="auto"/>
    </w:pPr>
    <w:rPr>
      <w:rFonts w:cs="Mangal"/>
      <w:szCs w:val="21"/>
    </w:rPr>
  </w:style>
  <w:style w:type="character" w:customStyle="1" w:styleId="KopfzeileZchn">
    <w:name w:val="Kopfzeile Zchn"/>
    <w:basedOn w:val="Absatz-Standardschriftart"/>
    <w:link w:val="Kopfzeile"/>
    <w:uiPriority w:val="99"/>
    <w:rsid w:val="009B0D07"/>
    <w:rPr>
      <w:rFonts w:cs="Mangal"/>
      <w:szCs w:val="21"/>
    </w:rPr>
  </w:style>
  <w:style w:type="paragraph" w:styleId="Fuzeile">
    <w:name w:val="footer"/>
    <w:basedOn w:val="Standard"/>
    <w:link w:val="FuzeileZchn"/>
    <w:uiPriority w:val="99"/>
    <w:unhideWhenUsed/>
    <w:rsid w:val="009B0D07"/>
    <w:pPr>
      <w:tabs>
        <w:tab w:val="center" w:pos="4536"/>
        <w:tab w:val="right" w:pos="9072"/>
      </w:tabs>
      <w:spacing w:line="240" w:lineRule="auto"/>
    </w:pPr>
    <w:rPr>
      <w:rFonts w:cs="Mangal"/>
      <w:szCs w:val="21"/>
    </w:rPr>
  </w:style>
  <w:style w:type="character" w:customStyle="1" w:styleId="FuzeileZchn">
    <w:name w:val="Fußzeile Zchn"/>
    <w:basedOn w:val="Absatz-Standardschriftart"/>
    <w:link w:val="Fuzeile"/>
    <w:uiPriority w:val="99"/>
    <w:rsid w:val="009B0D07"/>
    <w:rPr>
      <w:rFonts w:cs="Mangal"/>
      <w:szCs w:val="21"/>
    </w:rPr>
  </w:style>
  <w:style w:type="paragraph" w:styleId="berarbeitung">
    <w:name w:val="Revision"/>
    <w:hidden/>
    <w:uiPriority w:val="99"/>
    <w:semiHidden/>
    <w:rsid w:val="009B0D07"/>
    <w:pPr>
      <w:widowControl/>
      <w:autoSpaceDN/>
      <w:spacing w:line="240" w:lineRule="auto"/>
      <w:textAlignment w:val="auto"/>
    </w:pPr>
    <w:rPr>
      <w:rFonts w:cs="Mangal"/>
      <w:szCs w:val="21"/>
    </w:rPr>
  </w:style>
  <w:style w:type="paragraph" w:styleId="KeinLeerraum">
    <w:name w:val="No Spacing"/>
    <w:link w:val="KeinLeerraumZchn"/>
    <w:uiPriority w:val="1"/>
    <w:qFormat/>
    <w:rsid w:val="00BC4290"/>
    <w:pPr>
      <w:widowControl/>
      <w:autoSpaceDN/>
      <w:spacing w:line="240" w:lineRule="auto"/>
      <w:textAlignment w:val="auto"/>
    </w:pPr>
    <w:rPr>
      <w:rFonts w:asciiTheme="minorHAnsi" w:eastAsiaTheme="minorEastAsia" w:hAnsiTheme="minorHAnsi" w:cstheme="minorBidi"/>
      <w:kern w:val="0"/>
      <w:sz w:val="22"/>
      <w:szCs w:val="22"/>
      <w:lang w:val="en-US" w:eastAsia="en-US" w:bidi="ar-SA"/>
    </w:rPr>
  </w:style>
  <w:style w:type="character" w:customStyle="1" w:styleId="KeinLeerraumZchn">
    <w:name w:val="Kein Leerraum Zchn"/>
    <w:basedOn w:val="Absatz-Standardschriftart"/>
    <w:link w:val="KeinLeerraum"/>
    <w:uiPriority w:val="1"/>
    <w:rsid w:val="00BC4290"/>
    <w:rPr>
      <w:rFonts w:asciiTheme="minorHAnsi" w:eastAsiaTheme="minorEastAsia"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183843 – Jan van der Horst
192495 – Daniel Liebenau
172458 – Achref Abdelkefi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E33F1-0F2C-4A93-84EC-D1262773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1724</Words>
  <Characters>10863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Webtechnogolien 2</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Webtechnogolien 2</dc:title>
  <dc:subject>Projekt-Report</dc:subject>
  <dc:creator>Daniel  Liebenau</dc:creator>
  <cp:lastModifiedBy>Jan vdh</cp:lastModifiedBy>
  <cp:revision>2</cp:revision>
  <dcterms:created xsi:type="dcterms:W3CDTF">2019-07-08T00:10:00Z</dcterms:created>
  <dcterms:modified xsi:type="dcterms:W3CDTF">2019-07-08T00:10:00Z</dcterms:modified>
</cp:coreProperties>
</file>